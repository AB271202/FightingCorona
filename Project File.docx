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94928784"/>
        <w:docPartObj>
          <w:docPartGallery w:val="Cover Pages"/>
          <w:docPartUnique/>
        </w:docPartObj>
      </w:sdtPr>
      <w:sdtEndPr>
        <w:rPr>
          <w:b/>
          <w:bCs/>
          <w:caps/>
          <w:color w:val="FFFFFF" w:themeColor="background1"/>
          <w:sz w:val="96"/>
          <w:szCs w:val="96"/>
        </w:rPr>
      </w:sdtEndPr>
      <w:sdtContent>
        <w:p w14:paraId="21CD6ACB" w14:textId="476C8650" w:rsidR="00F20144" w:rsidRDefault="00F20144">
          <w:r>
            <w:rPr>
              <w:noProof/>
            </w:rPr>
            <mc:AlternateContent>
              <mc:Choice Requires="wps">
                <w:drawing>
                  <wp:anchor distT="0" distB="0" distL="114300" distR="114300" simplePos="0" relativeHeight="251659264" behindDoc="1" locked="0" layoutInCell="1" allowOverlap="0" wp14:anchorId="60869F6C" wp14:editId="509EE9C7">
                    <wp:simplePos x="0" y="0"/>
                    <wp:positionH relativeFrom="page">
                      <wp:posOffset>457200</wp:posOffset>
                    </wp:positionH>
                    <wp:positionV relativeFrom="page">
                      <wp:posOffset>457200</wp:posOffset>
                    </wp:positionV>
                    <wp:extent cx="6870700" cy="9163050"/>
                    <wp:effectExtent l="0" t="0" r="6350" b="0"/>
                    <wp:wrapNone/>
                    <wp:docPr id="2" name="Text Box 2" descr="Cover page layout"/>
                    <wp:cNvGraphicFramePr/>
                    <a:graphic xmlns:a="http://schemas.openxmlformats.org/drawingml/2006/main">
                      <a:graphicData uri="http://schemas.microsoft.com/office/word/2010/wordprocessingShape">
                        <wps:wsp>
                          <wps:cNvSpPr txBox="1"/>
                          <wps:spPr>
                            <a:xfrm>
                              <a:off x="0" y="0"/>
                              <a:ext cx="6870700" cy="916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Layout w:type="fixed"/>
                                  <w:tblCellMar>
                                    <w:left w:w="0" w:type="dxa"/>
                                    <w:right w:w="0" w:type="dxa"/>
                                  </w:tblCellMar>
                                  <w:tblLook w:val="04A0" w:firstRow="1" w:lastRow="0" w:firstColumn="1" w:lastColumn="0" w:noHBand="0" w:noVBand="1"/>
                                  <w:tblDescription w:val="Cover page layout"/>
                                  <w:tblPrChange w:id="0" w:author="Anish Banerjee" w:date="2020-08-12T22:01:00Z">
                                    <w:tblPr>
                                      <w:tblW w:w="5000" w:type="pct"/>
                                      <w:tblCellMar>
                                        <w:left w:w="0" w:type="dxa"/>
                                        <w:right w:w="0" w:type="dxa"/>
                                      </w:tblCellMar>
                                      <w:tblLook w:val="04A0" w:firstRow="1" w:lastRow="0" w:firstColumn="1" w:lastColumn="0" w:noHBand="0" w:noVBand="1"/>
                                      <w:tblDescription w:val="Cover page layout"/>
                                    </w:tblPr>
                                  </w:tblPrChange>
                                </w:tblPr>
                                <w:tblGrid>
                                  <w:gridCol w:w="10825"/>
                                  <w:tblGridChange w:id="1">
                                    <w:tblGrid>
                                      <w:gridCol w:w="10810"/>
                                    </w:tblGrid>
                                  </w:tblGridChange>
                                </w:tblGrid>
                                <w:tr w:rsidR="00A854A2" w14:paraId="642F096E" w14:textId="77777777" w:rsidTr="00B763FF">
                                  <w:trPr>
                                    <w:trHeight w:hRule="exact" w:val="9360"/>
                                    <w:trPrChange w:id="2" w:author="Anish Banerjee" w:date="2020-08-12T22:01:00Z">
                                      <w:trPr>
                                        <w:trHeight w:hRule="exact" w:val="9360"/>
                                      </w:trPr>
                                    </w:trPrChange>
                                  </w:trPr>
                                  <w:tc>
                                    <w:tcPr>
                                      <w:tcW w:w="9350" w:type="dxa"/>
                                      <w:tcPrChange w:id="3" w:author="Anish Banerjee" w:date="2020-08-12T22:01:00Z">
                                        <w:tcPr>
                                          <w:tcW w:w="9350" w:type="dxa"/>
                                        </w:tcPr>
                                      </w:tcPrChange>
                                    </w:tcPr>
                                    <w:p w14:paraId="3571A761" w14:textId="10222ABD" w:rsidR="00A854A2" w:rsidRDefault="00A854A2">
                                      <w:r>
                                        <w:rPr>
                                          <w:noProof/>
                                        </w:rPr>
                                        <w:drawing>
                                          <wp:inline distT="0" distB="0" distL="0" distR="0" wp14:anchorId="3FE9FF1B" wp14:editId="7C1D6EB9">
                                            <wp:extent cx="6845300" cy="5943600"/>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a:extLst>
                                                        <a:ext uri="{28A0092B-C50C-407E-A947-70E740481C1C}">
                                                          <a14:useLocalDpi xmlns:a14="http://schemas.microsoft.com/office/drawing/2010/main" val="0"/>
                                                        </a:ext>
                                                      </a:extLst>
                                                    </a:blip>
                                                    <a:srcRect r="34074"/>
                                                    <a:stretch/>
                                                  </pic:blipFill>
                                                  <pic:spPr bwMode="auto">
                                                    <a:xfrm>
                                                      <a:off x="0" y="0"/>
                                                      <a:ext cx="6845300" cy="5943600"/>
                                                    </a:xfrm>
                                                    <a:prstGeom prst="rect">
                                                      <a:avLst/>
                                                    </a:prstGeom>
                                                    <a:ln>
                                                      <a:noFill/>
                                                    </a:ln>
                                                    <a:extLst>
                                                      <a:ext uri="{53640926-AAD7-44D8-BBD7-CCE9431645EC}">
                                                        <a14:shadowObscured xmlns:a14="http://schemas.microsoft.com/office/drawing/2010/main"/>
                                                      </a:ext>
                                                    </a:extLst>
                                                  </pic:spPr>
                                                </pic:pic>
                                              </a:graphicData>
                                            </a:graphic>
                                          </wp:inline>
                                        </w:drawing>
                                      </w:r>
                                    </w:p>
                                  </w:tc>
                                </w:tr>
                                <w:tr w:rsidR="00A854A2" w14:paraId="4C18B57E" w14:textId="77777777" w:rsidTr="00B763FF">
                                  <w:trPr>
                                    <w:trHeight w:hRule="exact" w:val="4320"/>
                                    <w:trPrChange w:id="4" w:author="Anish Banerjee" w:date="2020-08-12T22:01:00Z">
                                      <w:trPr>
                                        <w:trHeight w:hRule="exact" w:val="4320"/>
                                      </w:trPr>
                                    </w:trPrChange>
                                  </w:trPr>
                                  <w:tc>
                                    <w:tcPr>
                                      <w:tcW w:w="9350" w:type="dxa"/>
                                      <w:shd w:val="clear" w:color="auto" w:fill="C00000"/>
                                      <w:vAlign w:val="center"/>
                                      <w:tcPrChange w:id="5" w:author="Anish Banerjee" w:date="2020-08-12T22:01:00Z">
                                        <w:tcPr>
                                          <w:tcW w:w="9350" w:type="dxa"/>
                                          <w:shd w:val="clear" w:color="auto" w:fill="C00000"/>
                                          <w:vAlign w:val="center"/>
                                        </w:tcPr>
                                      </w:tcPrChange>
                                    </w:tcPr>
                                    <w:p w14:paraId="7B89AEF4" w14:textId="40E640F7" w:rsidR="00A854A2" w:rsidRPr="008D5187" w:rsidRDefault="009C7E73">
                                      <w:pPr>
                                        <w:pStyle w:val="NoSpacing"/>
                                        <w:spacing w:before="200" w:line="216" w:lineRule="auto"/>
                                        <w:ind w:left="720" w:right="720"/>
                                        <w:rPr>
                                          <w:rFonts w:asciiTheme="majorHAnsi" w:hAnsiTheme="majorHAnsi"/>
                                          <w:color w:val="FFFFFF" w:themeColor="background1"/>
                                          <w:sz w:val="120"/>
                                          <w:szCs w:val="120"/>
                                          <w:rPrChange w:id="6" w:author="Anish Banerjee" w:date="2020-08-12T22:03:00Z">
                                            <w:rPr>
                                              <w:rFonts w:asciiTheme="majorHAnsi" w:hAnsiTheme="majorHAnsi"/>
                                              <w:color w:val="FFFFFF" w:themeColor="background1"/>
                                              <w:sz w:val="96"/>
                                              <w:szCs w:val="96"/>
                                            </w:rPr>
                                          </w:rPrChange>
                                        </w:rPr>
                                      </w:pPr>
                                      <w:sdt>
                                        <w:sdtPr>
                                          <w:rPr>
                                            <w:rFonts w:asciiTheme="majorHAnsi" w:hAnsiTheme="majorHAnsi"/>
                                            <w:color w:val="FFFFFF" w:themeColor="background1"/>
                                            <w:sz w:val="120"/>
                                            <w:szCs w:val="120"/>
                                          </w:rPr>
                                          <w:alias w:val="Title"/>
                                          <w:tag w:val=""/>
                                          <w:id w:val="739824258"/>
                                          <w:placeholder>
                                            <w:docPart w:val="5CF6C754320644B3BAB8DD8DB55D6E2F"/>
                                          </w:placeholder>
                                          <w:dataBinding w:prefixMappings="xmlns:ns0='http://purl.org/dc/elements/1.1/' xmlns:ns1='http://schemas.openxmlformats.org/package/2006/metadata/core-properties' " w:xpath="/ns1:coreProperties[1]/ns0:title[1]" w:storeItemID="{6C3C8BC8-F283-45AE-878A-BAB7291924A1}"/>
                                          <w:text/>
                                        </w:sdtPr>
                                        <w:sdtEndPr/>
                                        <w:sdtContent>
                                          <w:r w:rsidR="00A854A2" w:rsidRPr="008D5187">
                                            <w:rPr>
                                              <w:rFonts w:asciiTheme="majorHAnsi" w:hAnsiTheme="majorHAnsi"/>
                                              <w:color w:val="FFFFFF" w:themeColor="background1"/>
                                              <w:sz w:val="120"/>
                                              <w:szCs w:val="120"/>
                                              <w:rPrChange w:id="7" w:author="Anish Banerjee" w:date="2020-08-12T22:03:00Z">
                                                <w:rPr>
                                                  <w:rFonts w:asciiTheme="majorHAnsi" w:hAnsiTheme="majorHAnsi"/>
                                                  <w:color w:val="FFFFFF" w:themeColor="background1"/>
                                                  <w:sz w:val="96"/>
                                                  <w:szCs w:val="96"/>
                                                </w:rPr>
                                              </w:rPrChange>
                                            </w:rPr>
                                            <w:t>Fighting CORONA</w:t>
                                          </w:r>
                                        </w:sdtContent>
                                      </w:sdt>
                                    </w:p>
                                    <w:p w14:paraId="6C09B95A" w14:textId="702AF79B" w:rsidR="00A854A2" w:rsidRDefault="009C7E73">
                                      <w:pPr>
                                        <w:pStyle w:val="NoSpacing"/>
                                        <w:spacing w:before="240"/>
                                        <w:ind w:left="720" w:right="720"/>
                                        <w:rPr>
                                          <w:color w:val="FFFFFF" w:themeColor="background1"/>
                                          <w:sz w:val="32"/>
                                          <w:szCs w:val="32"/>
                                        </w:rPr>
                                      </w:pPr>
                                      <w:sdt>
                                        <w:sdtPr>
                                          <w:rPr>
                                            <w:color w:val="FFFFFF" w:themeColor="background1"/>
                                            <w:sz w:val="40"/>
                                            <w:szCs w:val="40"/>
                                          </w:rPr>
                                          <w:alias w:val="Subtitle"/>
                                          <w:tag w:val=""/>
                                          <w:id w:val="1143089448"/>
                                          <w:placeholder>
                                            <w:docPart w:val="ABD594D7DA18428B8DA0E98F15277CF6"/>
                                          </w:placeholder>
                                          <w:dataBinding w:prefixMappings="xmlns:ns0='http://purl.org/dc/elements/1.1/' xmlns:ns1='http://schemas.openxmlformats.org/package/2006/metadata/core-properties' " w:xpath="/ns1:coreProperties[1]/ns0:subject[1]" w:storeItemID="{6C3C8BC8-F283-45AE-878A-BAB7291924A1}"/>
                                          <w:text/>
                                        </w:sdtPr>
                                        <w:sdtEndPr/>
                                        <w:sdtContent>
                                          <w:r w:rsidR="00A854A2" w:rsidRPr="008D5187">
                                            <w:rPr>
                                              <w:color w:val="FFFFFF" w:themeColor="background1"/>
                                              <w:sz w:val="40"/>
                                              <w:szCs w:val="40"/>
                                              <w:rPrChange w:id="8" w:author="Anish Banerjee" w:date="2020-08-12T22:04:00Z">
                                                <w:rPr>
                                                  <w:color w:val="FFFFFF" w:themeColor="background1"/>
                                                  <w:sz w:val="32"/>
                                                  <w:szCs w:val="32"/>
                                                </w:rPr>
                                              </w:rPrChange>
                                            </w:rPr>
                                            <w:t>The Pandemic of 2020</w:t>
                                          </w:r>
                                        </w:sdtContent>
                                      </w:sdt>
                                    </w:p>
                                  </w:tc>
                                </w:tr>
                                <w:tr w:rsidR="00A854A2" w14:paraId="4228326F" w14:textId="77777777" w:rsidTr="00B763FF">
                                  <w:trPr>
                                    <w:trHeight w:hRule="exact" w:val="720"/>
                                    <w:trPrChange w:id="9" w:author="Anish Banerjee" w:date="2020-08-12T22:01:00Z">
                                      <w:trPr>
                                        <w:trHeight w:hRule="exact" w:val="720"/>
                                      </w:trPr>
                                    </w:trPrChange>
                                  </w:trPr>
                                  <w:tc>
                                    <w:tcPr>
                                      <w:tcW w:w="9350" w:type="dxa"/>
                                      <w:shd w:val="clear" w:color="auto" w:fill="70AD47" w:themeFill="accent6"/>
                                      <w:tcPrChange w:id="10" w:author="Anish Banerjee" w:date="2020-08-12T22:01:00Z">
                                        <w:tcPr>
                                          <w:tcW w:w="9350" w:type="dxa"/>
                                          <w:shd w:val="clear" w:color="auto" w:fill="70AD47" w:themeFill="accent6"/>
                                        </w:tcPr>
                                      </w:tcPrChange>
                                    </w:tcPr>
                                    <w:tbl>
                                      <w:tblPr>
                                        <w:tblW w:w="4998" w:type="pct"/>
                                        <w:tblLayout w:type="fixed"/>
                                        <w:tblCellMar>
                                          <w:left w:w="0" w:type="dxa"/>
                                          <w:right w:w="0" w:type="dxa"/>
                                        </w:tblCellMar>
                                        <w:tblLook w:val="04A0" w:firstRow="1" w:lastRow="0" w:firstColumn="1" w:lastColumn="0" w:noHBand="0" w:noVBand="1"/>
                                        <w:tblDescription w:val="Cover page info"/>
                                        <w:tblPrChange w:id="11" w:author="Anish Banerjee" w:date="2020-08-12T22:01:00Z">
                                          <w:tblPr>
                                            <w:tblW w:w="4998" w:type="pct"/>
                                            <w:tblCellMar>
                                              <w:left w:w="0" w:type="dxa"/>
                                              <w:right w:w="0" w:type="dxa"/>
                                            </w:tblCellMar>
                                            <w:tblLook w:val="04A0" w:firstRow="1" w:lastRow="0" w:firstColumn="1" w:lastColumn="0" w:noHBand="0" w:noVBand="1"/>
                                            <w:tblDescription w:val="Cover page info"/>
                                          </w:tblPr>
                                        </w:tblPrChange>
                                      </w:tblPr>
                                      <w:tblGrid>
                                        <w:gridCol w:w="3402"/>
                                        <w:gridCol w:w="1282"/>
                                        <w:gridCol w:w="2861"/>
                                        <w:gridCol w:w="3276"/>
                                        <w:tblGridChange w:id="12">
                                          <w:tblGrid>
                                            <w:gridCol w:w="2922"/>
                                            <w:gridCol w:w="2657"/>
                                            <w:gridCol w:w="1956"/>
                                            <w:gridCol w:w="3271"/>
                                          </w:tblGrid>
                                        </w:tblGridChange>
                                      </w:tblGrid>
                                      <w:tr w:rsidR="00B763FF" w14:paraId="314B8721" w14:textId="77777777" w:rsidTr="00B763FF">
                                        <w:trPr>
                                          <w:trHeight w:hRule="exact" w:val="720"/>
                                          <w:trPrChange w:id="13" w:author="Anish Banerjee" w:date="2020-08-12T22:01:00Z">
                                            <w:trPr>
                                              <w:trHeight w:hRule="exact" w:val="720"/>
                                            </w:trPr>
                                          </w:trPrChange>
                                        </w:trPr>
                                        <w:tc>
                                          <w:tcPr>
                                            <w:tcW w:w="3402" w:type="dxa"/>
                                            <w:shd w:val="clear" w:color="auto" w:fill="00B0F0"/>
                                            <w:vAlign w:val="center"/>
                                            <w:tcPrChange w:id="14" w:author="Anish Banerjee" w:date="2020-08-12T22:01:00Z">
                                              <w:tcPr>
                                                <w:tcW w:w="2922" w:type="dxa"/>
                                                <w:shd w:val="clear" w:color="auto" w:fill="00B0F0"/>
                                                <w:vAlign w:val="center"/>
                                              </w:tcPr>
                                            </w:tcPrChange>
                                          </w:tcPr>
                                          <w:p w14:paraId="6AF79017" w14:textId="4D87BF1E" w:rsidR="00A854A2" w:rsidRPr="00F20144" w:rsidRDefault="00B763FF">
                                            <w:pPr>
                                              <w:pStyle w:val="NoSpacing"/>
                                              <w:ind w:left="720" w:right="144"/>
                                              <w:rPr>
                                                <w:sz w:val="28"/>
                                                <w:szCs w:val="28"/>
                                              </w:rPr>
                                            </w:pPr>
                                            <w:ins w:id="15" w:author="Anish Banerjee" w:date="2020-08-12T22:02:00Z">
                                              <w:r>
                                                <w:rPr>
                                                  <w:sz w:val="28"/>
                                                  <w:szCs w:val="28"/>
                                                </w:rPr>
                                                <w:t>[Name]</w:t>
                                              </w:r>
                                            </w:ins>
                                            <w:del w:id="16" w:author="Anish Banerjee" w:date="2020-08-12T22:02:00Z">
                                              <w:r w:rsidR="00A854A2" w:rsidRPr="00F20144" w:rsidDel="00B763FF">
                                                <w:rPr>
                                                  <w:sz w:val="28"/>
                                                  <w:szCs w:val="28"/>
                                                </w:rPr>
                                                <w:delText>[Name]</w:delText>
                                              </w:r>
                                            </w:del>
                                          </w:p>
                                        </w:tc>
                                        <w:tc>
                                          <w:tcPr>
                                            <w:tcW w:w="1282" w:type="dxa"/>
                                            <w:shd w:val="clear" w:color="auto" w:fill="00B0F0"/>
                                            <w:vAlign w:val="center"/>
                                            <w:tcPrChange w:id="17" w:author="Anish Banerjee" w:date="2020-08-12T22:01:00Z">
                                              <w:tcPr>
                                                <w:tcW w:w="2657" w:type="dxa"/>
                                                <w:shd w:val="clear" w:color="auto" w:fill="00B0F0"/>
                                                <w:vAlign w:val="center"/>
                                              </w:tcPr>
                                            </w:tcPrChange>
                                          </w:tcPr>
                                          <w:sdt>
                                            <w:sdtPr>
                                              <w:rPr>
                                                <w:sz w:val="28"/>
                                                <w:szCs w:val="28"/>
                                              </w:rPr>
                                              <w:alias w:val="Date"/>
                                              <w:tag w:val=""/>
                                              <w:id w:val="748164578"/>
                                              <w:placeholder>
                                                <w:docPart w:val="2F06B63490474311B8A499122AEE0BBE"/>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365FC315" w14:textId="297DD2E6" w:rsidR="00A854A2" w:rsidRPr="00F20144" w:rsidRDefault="007B71EF">
                                                <w:pPr>
                                                  <w:pStyle w:val="NoSpacing"/>
                                                  <w:ind w:left="144" w:right="144"/>
                                                  <w:jc w:val="center"/>
                                                  <w:rPr>
                                                    <w:sz w:val="28"/>
                                                    <w:szCs w:val="28"/>
                                                  </w:rPr>
                                                </w:pPr>
                                                <w:del w:id="18" w:author="Anish Banerjee" w:date="2020-08-12T09:07:00Z">
                                                  <w:r w:rsidRPr="00F20144" w:rsidDel="007B71EF">
                                                    <w:rPr>
                                                      <w:sz w:val="28"/>
                                                      <w:szCs w:val="28"/>
                                                    </w:rPr>
                                                    <w:delText>3/1/18</w:delText>
                                                  </w:r>
                                                </w:del>
                                                <w:ins w:id="19" w:author="Anish Banerjee" w:date="2020-08-12T22:01:00Z">
                                                  <w:r w:rsidR="00B763FF">
                                                    <w:rPr>
                                                      <w:sz w:val="28"/>
                                                      <w:szCs w:val="28"/>
                                                    </w:rPr>
                                                    <w:t>XII F</w:t>
                                                  </w:r>
                                                </w:ins>
                                              </w:p>
                                            </w:sdtContent>
                                          </w:sdt>
                                        </w:tc>
                                        <w:tc>
                                          <w:tcPr>
                                            <w:tcW w:w="2861" w:type="dxa"/>
                                            <w:shd w:val="clear" w:color="auto" w:fill="00B0F0"/>
                                            <w:vAlign w:val="center"/>
                                            <w:tcPrChange w:id="20" w:author="Anish Banerjee" w:date="2020-08-12T22:01:00Z">
                                              <w:tcPr>
                                                <w:tcW w:w="1956" w:type="dxa"/>
                                                <w:shd w:val="clear" w:color="auto" w:fill="00B0F0"/>
                                                <w:vAlign w:val="center"/>
                                              </w:tcPr>
                                            </w:tcPrChange>
                                          </w:tcPr>
                                          <w:p w14:paraId="011288E4" w14:textId="106E5D92" w:rsidR="00A854A2" w:rsidRPr="00F20144" w:rsidRDefault="00A854A2" w:rsidP="00F20144">
                                            <w:pPr>
                                              <w:pStyle w:val="NoSpacing"/>
                                              <w:ind w:left="720" w:right="720"/>
                                              <w:jc w:val="center"/>
                                              <w:rPr>
                                                <w:sz w:val="28"/>
                                                <w:szCs w:val="28"/>
                                              </w:rPr>
                                            </w:pPr>
                                            <w:r w:rsidRPr="007B71EF">
                                              <w:rPr>
                                                <w:sz w:val="28"/>
                                                <w:szCs w:val="28"/>
                                                <w:rPrChange w:id="21" w:author="Anish Banerjee" w:date="2020-08-12T09:08:00Z">
                                                  <w:rPr>
                                                    <w:sz w:val="24"/>
                                                    <w:szCs w:val="24"/>
                                                  </w:rPr>
                                                </w:rPrChange>
                                              </w:rPr>
                                              <w:t>[</w:t>
                                            </w:r>
                                            <w:proofErr w:type="spellStart"/>
                                            <w:r w:rsidRPr="007B71EF">
                                              <w:rPr>
                                                <w:sz w:val="28"/>
                                                <w:szCs w:val="28"/>
                                                <w:rPrChange w:id="22" w:author="Anish Banerjee" w:date="2020-08-12T09:08:00Z">
                                                  <w:rPr>
                                                    <w:sz w:val="24"/>
                                                    <w:szCs w:val="24"/>
                                                  </w:rPr>
                                                </w:rPrChange>
                                              </w:rPr>
                                              <w:t>Roll</w:t>
                                            </w:r>
                                            <w:del w:id="23" w:author="Anish Banerjee" w:date="2020-08-12T09:08:00Z">
                                              <w:r w:rsidRPr="007B71EF" w:rsidDel="007B71EF">
                                                <w:rPr>
                                                  <w:sz w:val="28"/>
                                                  <w:szCs w:val="28"/>
                                                  <w:rPrChange w:id="24" w:author="Anish Banerjee" w:date="2020-08-12T09:08:00Z">
                                                    <w:rPr>
                                                      <w:sz w:val="24"/>
                                                      <w:szCs w:val="24"/>
                                                    </w:rPr>
                                                  </w:rPrChange>
                                                </w:rPr>
                                                <w:delText xml:space="preserve"> </w:delText>
                                              </w:r>
                                            </w:del>
                                            <w:r w:rsidRPr="007B71EF">
                                              <w:rPr>
                                                <w:sz w:val="28"/>
                                                <w:szCs w:val="28"/>
                                                <w:rPrChange w:id="25" w:author="Anish Banerjee" w:date="2020-08-12T09:08:00Z">
                                                  <w:rPr>
                                                    <w:sz w:val="24"/>
                                                    <w:szCs w:val="24"/>
                                                  </w:rPr>
                                                </w:rPrChange>
                                              </w:rPr>
                                              <w:t>no</w:t>
                                            </w:r>
                                            <w:proofErr w:type="spellEnd"/>
                                            <w:r w:rsidRPr="007B71EF">
                                              <w:rPr>
                                                <w:sz w:val="28"/>
                                                <w:szCs w:val="28"/>
                                                <w:rPrChange w:id="26" w:author="Anish Banerjee" w:date="2020-08-12T09:08:00Z">
                                                  <w:rPr>
                                                    <w:sz w:val="24"/>
                                                    <w:szCs w:val="24"/>
                                                  </w:rPr>
                                                </w:rPrChange>
                                              </w:rPr>
                                              <w:t>]</w:t>
                                            </w:r>
                                          </w:p>
                                        </w:tc>
                                        <w:sdt>
                                          <w:sdtPr>
                                            <w:rPr>
                                              <w:sz w:val="28"/>
                                              <w:szCs w:val="28"/>
                                            </w:rPr>
                                            <w:alias w:val="Course title"/>
                                            <w:tag w:val=""/>
                                            <w:id w:val="-15923909"/>
                                            <w:placeholder>
                                              <w:docPart w:val="FFAE7B98095D43FBBBDB7C6C233381F8"/>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276" w:type="dxa"/>
                                                <w:shd w:val="clear" w:color="auto" w:fill="00B0F0"/>
                                                <w:vAlign w:val="center"/>
                                                <w:tcPrChange w:id="27" w:author="Anish Banerjee" w:date="2020-08-12T22:01:00Z">
                                                  <w:tcPr>
                                                    <w:tcW w:w="3271" w:type="dxa"/>
                                                    <w:shd w:val="clear" w:color="auto" w:fill="00B0F0"/>
                                                    <w:vAlign w:val="center"/>
                                                  </w:tcPr>
                                                </w:tcPrChange>
                                              </w:tcPr>
                                              <w:p w14:paraId="12CBD8DE" w14:textId="40FAB269" w:rsidR="00A854A2" w:rsidRPr="00F20144" w:rsidRDefault="00B763FF">
                                                <w:pPr>
                                                  <w:pStyle w:val="NoSpacing"/>
                                                  <w:ind w:left="144" w:right="720"/>
                                                  <w:jc w:val="center"/>
                                                  <w:rPr>
                                                    <w:sz w:val="28"/>
                                                    <w:szCs w:val="28"/>
                                                  </w:rPr>
                                                  <w:pPrChange w:id="28" w:author="Anish Banerjee" w:date="2020-08-12T22:00:00Z">
                                                    <w:pPr>
                                                      <w:pStyle w:val="NoSpacing"/>
                                                      <w:ind w:left="144" w:right="720"/>
                                                      <w:jc w:val="right"/>
                                                    </w:pPr>
                                                  </w:pPrChange>
                                                </w:pPr>
                                                <w:ins w:id="29" w:author="Anish Banerjee" w:date="2020-08-12T21:59:00Z">
                                                  <w:r>
                                                    <w:rPr>
                                                      <w:sz w:val="28"/>
                                                      <w:szCs w:val="28"/>
                                                    </w:rPr>
                                                    <w:t>Bal Bhavan International School</w:t>
                                                  </w:r>
                                                </w:ins>
                                              </w:p>
                                            </w:tc>
                                          </w:sdtContent>
                                        </w:sdt>
                                      </w:tr>
                                    </w:tbl>
                                    <w:p w14:paraId="398BC598" w14:textId="77777777" w:rsidR="00A854A2" w:rsidRDefault="00A854A2"/>
                                  </w:tc>
                                </w:tr>
                              </w:tbl>
                              <w:p w14:paraId="1B239A7A" w14:textId="77777777" w:rsidR="00A854A2" w:rsidRDefault="00A854A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869F6C" id="_x0000_t202" coordsize="21600,21600" o:spt="202" path="m,l,21600r21600,l21600,xe">
                    <v:stroke joinstyle="miter"/>
                    <v:path gradientshapeok="t" o:connecttype="rect"/>
                  </v:shapetype>
                  <v:shape id="Text Box 2" o:spid="_x0000_s1026" type="#_x0000_t202" alt="Cover page layout" style="position:absolute;margin-left:36pt;margin-top:36pt;width:541pt;height:72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" o:allowoverlap="f" filled="f" stroked="f" strokeweight=".5pt">
                    <v:textbox inset="0,0,0,0">
                      <w:txbxContent>
                        <w:tbl>
                          <w:tblPr>
                            <w:tblW w:w="5000" w:type="pct"/>
                            <w:tblLayout w:type="fixed"/>
                            <w:tblCellMar>
                              <w:left w:w="0" w:type="dxa"/>
                              <w:right w:w="0" w:type="dxa"/>
                            </w:tblCellMar>
                            <w:tblLook w:val="04A0" w:firstRow="1" w:lastRow="0" w:firstColumn="1" w:lastColumn="0" w:noHBand="0" w:noVBand="1"/>
                            <w:tblDescription w:val="Cover page layout"/>
                            <w:tblPrChange w:id="30" w:author="Anish Banerjee" w:date="2020-08-12T22:01:00Z">
                              <w:tblPr>
                                <w:tblW w:w="5000" w:type="pct"/>
                                <w:tblCellMar>
                                  <w:left w:w="0" w:type="dxa"/>
                                  <w:right w:w="0" w:type="dxa"/>
                                </w:tblCellMar>
                                <w:tblLook w:val="04A0" w:firstRow="1" w:lastRow="0" w:firstColumn="1" w:lastColumn="0" w:noHBand="0" w:noVBand="1"/>
                                <w:tblDescription w:val="Cover page layout"/>
                              </w:tblPr>
                            </w:tblPrChange>
                          </w:tblPr>
                          <w:tblGrid>
                            <w:gridCol w:w="10825"/>
                            <w:tblGridChange w:id="31">
                              <w:tblGrid>
                                <w:gridCol w:w="10810"/>
                              </w:tblGrid>
                            </w:tblGridChange>
                          </w:tblGrid>
                          <w:tr w:rsidR="00A854A2" w14:paraId="642F096E" w14:textId="77777777" w:rsidTr="00B763FF">
                            <w:trPr>
                              <w:trHeight w:hRule="exact" w:val="9360"/>
                              <w:trPrChange w:id="32" w:author="Anish Banerjee" w:date="2020-08-12T22:01:00Z">
                                <w:trPr>
                                  <w:trHeight w:hRule="exact" w:val="9360"/>
                                </w:trPr>
                              </w:trPrChange>
                            </w:trPr>
                            <w:tc>
                              <w:tcPr>
                                <w:tcW w:w="9350" w:type="dxa"/>
                                <w:tcPrChange w:id="33" w:author="Anish Banerjee" w:date="2020-08-12T22:01:00Z">
                                  <w:tcPr>
                                    <w:tcW w:w="9350" w:type="dxa"/>
                                  </w:tcPr>
                                </w:tcPrChange>
                              </w:tcPr>
                              <w:p w14:paraId="3571A761" w14:textId="10222ABD" w:rsidR="00A854A2" w:rsidRDefault="00A854A2">
                                <w:r>
                                  <w:rPr>
                                    <w:noProof/>
                                  </w:rPr>
                                  <w:drawing>
                                    <wp:inline distT="0" distB="0" distL="0" distR="0" wp14:anchorId="3FE9FF1B" wp14:editId="7C1D6EB9">
                                      <wp:extent cx="6845300" cy="5943600"/>
                                      <wp:effectExtent l="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a:extLst>
                                                  <a:ext uri="{28A0092B-C50C-407E-A947-70E740481C1C}">
                                                    <a14:useLocalDpi xmlns:a14="http://schemas.microsoft.com/office/drawing/2010/main" val="0"/>
                                                  </a:ext>
                                                </a:extLst>
                                              </a:blip>
                                              <a:srcRect r="34074"/>
                                              <a:stretch/>
                                            </pic:blipFill>
                                            <pic:spPr bwMode="auto">
                                              <a:xfrm>
                                                <a:off x="0" y="0"/>
                                                <a:ext cx="6845300" cy="5943600"/>
                                              </a:xfrm>
                                              <a:prstGeom prst="rect">
                                                <a:avLst/>
                                              </a:prstGeom>
                                              <a:ln>
                                                <a:noFill/>
                                              </a:ln>
                                              <a:extLst>
                                                <a:ext uri="{53640926-AAD7-44D8-BBD7-CCE9431645EC}">
                                                  <a14:shadowObscured xmlns:a14="http://schemas.microsoft.com/office/drawing/2010/main"/>
                                                </a:ext>
                                              </a:extLst>
                                            </pic:spPr>
                                          </pic:pic>
                                        </a:graphicData>
                                      </a:graphic>
                                    </wp:inline>
                                  </w:drawing>
                                </w:r>
                              </w:p>
                            </w:tc>
                          </w:tr>
                          <w:tr w:rsidR="00A854A2" w14:paraId="4C18B57E" w14:textId="77777777" w:rsidTr="00B763FF">
                            <w:trPr>
                              <w:trHeight w:hRule="exact" w:val="4320"/>
                              <w:trPrChange w:id="34" w:author="Anish Banerjee" w:date="2020-08-12T22:01:00Z">
                                <w:trPr>
                                  <w:trHeight w:hRule="exact" w:val="4320"/>
                                </w:trPr>
                              </w:trPrChange>
                            </w:trPr>
                            <w:tc>
                              <w:tcPr>
                                <w:tcW w:w="9350" w:type="dxa"/>
                                <w:shd w:val="clear" w:color="auto" w:fill="C00000"/>
                                <w:vAlign w:val="center"/>
                                <w:tcPrChange w:id="35" w:author="Anish Banerjee" w:date="2020-08-12T22:01:00Z">
                                  <w:tcPr>
                                    <w:tcW w:w="9350" w:type="dxa"/>
                                    <w:shd w:val="clear" w:color="auto" w:fill="C00000"/>
                                    <w:vAlign w:val="center"/>
                                  </w:tcPr>
                                </w:tcPrChange>
                              </w:tcPr>
                              <w:p w14:paraId="7B89AEF4" w14:textId="40E640F7" w:rsidR="00A854A2" w:rsidRPr="008D5187" w:rsidRDefault="009C7E73">
                                <w:pPr>
                                  <w:pStyle w:val="NoSpacing"/>
                                  <w:spacing w:before="200" w:line="216" w:lineRule="auto"/>
                                  <w:ind w:left="720" w:right="720"/>
                                  <w:rPr>
                                    <w:rFonts w:asciiTheme="majorHAnsi" w:hAnsiTheme="majorHAnsi"/>
                                    <w:color w:val="FFFFFF" w:themeColor="background1"/>
                                    <w:sz w:val="120"/>
                                    <w:szCs w:val="120"/>
                                    <w:rPrChange w:id="36" w:author="Anish Banerjee" w:date="2020-08-12T22:03:00Z">
                                      <w:rPr>
                                        <w:rFonts w:asciiTheme="majorHAnsi" w:hAnsiTheme="majorHAnsi"/>
                                        <w:color w:val="FFFFFF" w:themeColor="background1"/>
                                        <w:sz w:val="96"/>
                                        <w:szCs w:val="96"/>
                                      </w:rPr>
                                    </w:rPrChange>
                                  </w:rPr>
                                </w:pPr>
                                <w:sdt>
                                  <w:sdtPr>
                                    <w:rPr>
                                      <w:rFonts w:asciiTheme="majorHAnsi" w:hAnsiTheme="majorHAnsi"/>
                                      <w:color w:val="FFFFFF" w:themeColor="background1"/>
                                      <w:sz w:val="120"/>
                                      <w:szCs w:val="120"/>
                                    </w:rPr>
                                    <w:alias w:val="Title"/>
                                    <w:tag w:val=""/>
                                    <w:id w:val="739824258"/>
                                    <w:placeholder>
                                      <w:docPart w:val="5CF6C754320644B3BAB8DD8DB55D6E2F"/>
                                    </w:placeholder>
                                    <w:dataBinding w:prefixMappings="xmlns:ns0='http://purl.org/dc/elements/1.1/' xmlns:ns1='http://schemas.openxmlformats.org/package/2006/metadata/core-properties' " w:xpath="/ns1:coreProperties[1]/ns0:title[1]" w:storeItemID="{6C3C8BC8-F283-45AE-878A-BAB7291924A1}"/>
                                    <w:text/>
                                  </w:sdtPr>
                                  <w:sdtEndPr/>
                                  <w:sdtContent>
                                    <w:r w:rsidR="00A854A2" w:rsidRPr="008D5187">
                                      <w:rPr>
                                        <w:rFonts w:asciiTheme="majorHAnsi" w:hAnsiTheme="majorHAnsi"/>
                                        <w:color w:val="FFFFFF" w:themeColor="background1"/>
                                        <w:sz w:val="120"/>
                                        <w:szCs w:val="120"/>
                                        <w:rPrChange w:id="37" w:author="Anish Banerjee" w:date="2020-08-12T22:03:00Z">
                                          <w:rPr>
                                            <w:rFonts w:asciiTheme="majorHAnsi" w:hAnsiTheme="majorHAnsi"/>
                                            <w:color w:val="FFFFFF" w:themeColor="background1"/>
                                            <w:sz w:val="96"/>
                                            <w:szCs w:val="96"/>
                                          </w:rPr>
                                        </w:rPrChange>
                                      </w:rPr>
                                      <w:t>Fighting CORONA</w:t>
                                    </w:r>
                                  </w:sdtContent>
                                </w:sdt>
                              </w:p>
                              <w:p w14:paraId="6C09B95A" w14:textId="702AF79B" w:rsidR="00A854A2" w:rsidRDefault="009C7E73">
                                <w:pPr>
                                  <w:pStyle w:val="NoSpacing"/>
                                  <w:spacing w:before="240"/>
                                  <w:ind w:left="720" w:right="720"/>
                                  <w:rPr>
                                    <w:color w:val="FFFFFF" w:themeColor="background1"/>
                                    <w:sz w:val="32"/>
                                    <w:szCs w:val="32"/>
                                  </w:rPr>
                                </w:pPr>
                                <w:sdt>
                                  <w:sdtPr>
                                    <w:rPr>
                                      <w:color w:val="FFFFFF" w:themeColor="background1"/>
                                      <w:sz w:val="40"/>
                                      <w:szCs w:val="40"/>
                                    </w:rPr>
                                    <w:alias w:val="Subtitle"/>
                                    <w:tag w:val=""/>
                                    <w:id w:val="1143089448"/>
                                    <w:placeholder>
                                      <w:docPart w:val="ABD594D7DA18428B8DA0E98F15277CF6"/>
                                    </w:placeholder>
                                    <w:dataBinding w:prefixMappings="xmlns:ns0='http://purl.org/dc/elements/1.1/' xmlns:ns1='http://schemas.openxmlformats.org/package/2006/metadata/core-properties' " w:xpath="/ns1:coreProperties[1]/ns0:subject[1]" w:storeItemID="{6C3C8BC8-F283-45AE-878A-BAB7291924A1}"/>
                                    <w:text/>
                                  </w:sdtPr>
                                  <w:sdtEndPr/>
                                  <w:sdtContent>
                                    <w:r w:rsidR="00A854A2" w:rsidRPr="008D5187">
                                      <w:rPr>
                                        <w:color w:val="FFFFFF" w:themeColor="background1"/>
                                        <w:sz w:val="40"/>
                                        <w:szCs w:val="40"/>
                                        <w:rPrChange w:id="38" w:author="Anish Banerjee" w:date="2020-08-12T22:04:00Z">
                                          <w:rPr>
                                            <w:color w:val="FFFFFF" w:themeColor="background1"/>
                                            <w:sz w:val="32"/>
                                            <w:szCs w:val="32"/>
                                          </w:rPr>
                                        </w:rPrChange>
                                      </w:rPr>
                                      <w:t>The Pandemic of 2020</w:t>
                                    </w:r>
                                  </w:sdtContent>
                                </w:sdt>
                              </w:p>
                            </w:tc>
                          </w:tr>
                          <w:tr w:rsidR="00A854A2" w14:paraId="4228326F" w14:textId="77777777" w:rsidTr="00B763FF">
                            <w:trPr>
                              <w:trHeight w:hRule="exact" w:val="720"/>
                              <w:trPrChange w:id="39" w:author="Anish Banerjee" w:date="2020-08-12T22:01:00Z">
                                <w:trPr>
                                  <w:trHeight w:hRule="exact" w:val="720"/>
                                </w:trPr>
                              </w:trPrChange>
                            </w:trPr>
                            <w:tc>
                              <w:tcPr>
                                <w:tcW w:w="9350" w:type="dxa"/>
                                <w:shd w:val="clear" w:color="auto" w:fill="70AD47" w:themeFill="accent6"/>
                                <w:tcPrChange w:id="40" w:author="Anish Banerjee" w:date="2020-08-12T22:01:00Z">
                                  <w:tcPr>
                                    <w:tcW w:w="9350" w:type="dxa"/>
                                    <w:shd w:val="clear" w:color="auto" w:fill="70AD47" w:themeFill="accent6"/>
                                  </w:tcPr>
                                </w:tcPrChange>
                              </w:tcPr>
                              <w:tbl>
                                <w:tblPr>
                                  <w:tblW w:w="4998" w:type="pct"/>
                                  <w:tblLayout w:type="fixed"/>
                                  <w:tblCellMar>
                                    <w:left w:w="0" w:type="dxa"/>
                                    <w:right w:w="0" w:type="dxa"/>
                                  </w:tblCellMar>
                                  <w:tblLook w:val="04A0" w:firstRow="1" w:lastRow="0" w:firstColumn="1" w:lastColumn="0" w:noHBand="0" w:noVBand="1"/>
                                  <w:tblDescription w:val="Cover page info"/>
                                  <w:tblPrChange w:id="41" w:author="Anish Banerjee" w:date="2020-08-12T22:01:00Z">
                                    <w:tblPr>
                                      <w:tblW w:w="4998" w:type="pct"/>
                                      <w:tblCellMar>
                                        <w:left w:w="0" w:type="dxa"/>
                                        <w:right w:w="0" w:type="dxa"/>
                                      </w:tblCellMar>
                                      <w:tblLook w:val="04A0" w:firstRow="1" w:lastRow="0" w:firstColumn="1" w:lastColumn="0" w:noHBand="0" w:noVBand="1"/>
                                      <w:tblDescription w:val="Cover page info"/>
                                    </w:tblPr>
                                  </w:tblPrChange>
                                </w:tblPr>
                                <w:tblGrid>
                                  <w:gridCol w:w="3402"/>
                                  <w:gridCol w:w="1282"/>
                                  <w:gridCol w:w="2861"/>
                                  <w:gridCol w:w="3276"/>
                                  <w:tblGridChange w:id="42">
                                    <w:tblGrid>
                                      <w:gridCol w:w="2922"/>
                                      <w:gridCol w:w="2657"/>
                                      <w:gridCol w:w="1956"/>
                                      <w:gridCol w:w="3271"/>
                                    </w:tblGrid>
                                  </w:tblGridChange>
                                </w:tblGrid>
                                <w:tr w:rsidR="00B763FF" w14:paraId="314B8721" w14:textId="77777777" w:rsidTr="00B763FF">
                                  <w:trPr>
                                    <w:trHeight w:hRule="exact" w:val="720"/>
                                    <w:trPrChange w:id="43" w:author="Anish Banerjee" w:date="2020-08-12T22:01:00Z">
                                      <w:trPr>
                                        <w:trHeight w:hRule="exact" w:val="720"/>
                                      </w:trPr>
                                    </w:trPrChange>
                                  </w:trPr>
                                  <w:tc>
                                    <w:tcPr>
                                      <w:tcW w:w="3402" w:type="dxa"/>
                                      <w:shd w:val="clear" w:color="auto" w:fill="00B0F0"/>
                                      <w:vAlign w:val="center"/>
                                      <w:tcPrChange w:id="44" w:author="Anish Banerjee" w:date="2020-08-12T22:01:00Z">
                                        <w:tcPr>
                                          <w:tcW w:w="2922" w:type="dxa"/>
                                          <w:shd w:val="clear" w:color="auto" w:fill="00B0F0"/>
                                          <w:vAlign w:val="center"/>
                                        </w:tcPr>
                                      </w:tcPrChange>
                                    </w:tcPr>
                                    <w:p w14:paraId="6AF79017" w14:textId="4D87BF1E" w:rsidR="00A854A2" w:rsidRPr="00F20144" w:rsidRDefault="00B763FF">
                                      <w:pPr>
                                        <w:pStyle w:val="NoSpacing"/>
                                        <w:ind w:left="720" w:right="144"/>
                                        <w:rPr>
                                          <w:sz w:val="28"/>
                                          <w:szCs w:val="28"/>
                                        </w:rPr>
                                      </w:pPr>
                                      <w:ins w:id="45" w:author="Anish Banerjee" w:date="2020-08-12T22:02:00Z">
                                        <w:r>
                                          <w:rPr>
                                            <w:sz w:val="28"/>
                                            <w:szCs w:val="28"/>
                                          </w:rPr>
                                          <w:t>[Name]</w:t>
                                        </w:r>
                                      </w:ins>
                                      <w:del w:id="46" w:author="Anish Banerjee" w:date="2020-08-12T22:02:00Z">
                                        <w:r w:rsidR="00A854A2" w:rsidRPr="00F20144" w:rsidDel="00B763FF">
                                          <w:rPr>
                                            <w:sz w:val="28"/>
                                            <w:szCs w:val="28"/>
                                          </w:rPr>
                                          <w:delText>[Name]</w:delText>
                                        </w:r>
                                      </w:del>
                                    </w:p>
                                  </w:tc>
                                  <w:tc>
                                    <w:tcPr>
                                      <w:tcW w:w="1282" w:type="dxa"/>
                                      <w:shd w:val="clear" w:color="auto" w:fill="00B0F0"/>
                                      <w:vAlign w:val="center"/>
                                      <w:tcPrChange w:id="47" w:author="Anish Banerjee" w:date="2020-08-12T22:01:00Z">
                                        <w:tcPr>
                                          <w:tcW w:w="2657" w:type="dxa"/>
                                          <w:shd w:val="clear" w:color="auto" w:fill="00B0F0"/>
                                          <w:vAlign w:val="center"/>
                                        </w:tcPr>
                                      </w:tcPrChange>
                                    </w:tcPr>
                                    <w:sdt>
                                      <w:sdtPr>
                                        <w:rPr>
                                          <w:sz w:val="28"/>
                                          <w:szCs w:val="28"/>
                                        </w:rPr>
                                        <w:alias w:val="Date"/>
                                        <w:tag w:val=""/>
                                        <w:id w:val="748164578"/>
                                        <w:placeholder>
                                          <w:docPart w:val="2F06B63490474311B8A499122AEE0BBE"/>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365FC315" w14:textId="297DD2E6" w:rsidR="00A854A2" w:rsidRPr="00F20144" w:rsidRDefault="007B71EF">
                                          <w:pPr>
                                            <w:pStyle w:val="NoSpacing"/>
                                            <w:ind w:left="144" w:right="144"/>
                                            <w:jc w:val="center"/>
                                            <w:rPr>
                                              <w:sz w:val="28"/>
                                              <w:szCs w:val="28"/>
                                            </w:rPr>
                                          </w:pPr>
                                          <w:del w:id="48" w:author="Anish Banerjee" w:date="2020-08-12T09:07:00Z">
                                            <w:r w:rsidRPr="00F20144" w:rsidDel="007B71EF">
                                              <w:rPr>
                                                <w:sz w:val="28"/>
                                                <w:szCs w:val="28"/>
                                              </w:rPr>
                                              <w:delText>3/1/18</w:delText>
                                            </w:r>
                                          </w:del>
                                          <w:ins w:id="49" w:author="Anish Banerjee" w:date="2020-08-12T22:01:00Z">
                                            <w:r w:rsidR="00B763FF">
                                              <w:rPr>
                                                <w:sz w:val="28"/>
                                                <w:szCs w:val="28"/>
                                              </w:rPr>
                                              <w:t>XII F</w:t>
                                            </w:r>
                                          </w:ins>
                                        </w:p>
                                      </w:sdtContent>
                                    </w:sdt>
                                  </w:tc>
                                  <w:tc>
                                    <w:tcPr>
                                      <w:tcW w:w="2861" w:type="dxa"/>
                                      <w:shd w:val="clear" w:color="auto" w:fill="00B0F0"/>
                                      <w:vAlign w:val="center"/>
                                      <w:tcPrChange w:id="50" w:author="Anish Banerjee" w:date="2020-08-12T22:01:00Z">
                                        <w:tcPr>
                                          <w:tcW w:w="1956" w:type="dxa"/>
                                          <w:shd w:val="clear" w:color="auto" w:fill="00B0F0"/>
                                          <w:vAlign w:val="center"/>
                                        </w:tcPr>
                                      </w:tcPrChange>
                                    </w:tcPr>
                                    <w:p w14:paraId="011288E4" w14:textId="106E5D92" w:rsidR="00A854A2" w:rsidRPr="00F20144" w:rsidRDefault="00A854A2" w:rsidP="00F20144">
                                      <w:pPr>
                                        <w:pStyle w:val="NoSpacing"/>
                                        <w:ind w:left="720" w:right="720"/>
                                        <w:jc w:val="center"/>
                                        <w:rPr>
                                          <w:sz w:val="28"/>
                                          <w:szCs w:val="28"/>
                                        </w:rPr>
                                      </w:pPr>
                                      <w:r w:rsidRPr="007B71EF">
                                        <w:rPr>
                                          <w:sz w:val="28"/>
                                          <w:szCs w:val="28"/>
                                          <w:rPrChange w:id="51" w:author="Anish Banerjee" w:date="2020-08-12T09:08:00Z">
                                            <w:rPr>
                                              <w:sz w:val="24"/>
                                              <w:szCs w:val="24"/>
                                            </w:rPr>
                                          </w:rPrChange>
                                        </w:rPr>
                                        <w:t>[</w:t>
                                      </w:r>
                                      <w:proofErr w:type="spellStart"/>
                                      <w:r w:rsidRPr="007B71EF">
                                        <w:rPr>
                                          <w:sz w:val="28"/>
                                          <w:szCs w:val="28"/>
                                          <w:rPrChange w:id="52" w:author="Anish Banerjee" w:date="2020-08-12T09:08:00Z">
                                            <w:rPr>
                                              <w:sz w:val="24"/>
                                              <w:szCs w:val="24"/>
                                            </w:rPr>
                                          </w:rPrChange>
                                        </w:rPr>
                                        <w:t>Roll</w:t>
                                      </w:r>
                                      <w:del w:id="53" w:author="Anish Banerjee" w:date="2020-08-12T09:08:00Z">
                                        <w:r w:rsidRPr="007B71EF" w:rsidDel="007B71EF">
                                          <w:rPr>
                                            <w:sz w:val="28"/>
                                            <w:szCs w:val="28"/>
                                            <w:rPrChange w:id="54" w:author="Anish Banerjee" w:date="2020-08-12T09:08:00Z">
                                              <w:rPr>
                                                <w:sz w:val="24"/>
                                                <w:szCs w:val="24"/>
                                              </w:rPr>
                                            </w:rPrChange>
                                          </w:rPr>
                                          <w:delText xml:space="preserve"> </w:delText>
                                        </w:r>
                                      </w:del>
                                      <w:r w:rsidRPr="007B71EF">
                                        <w:rPr>
                                          <w:sz w:val="28"/>
                                          <w:szCs w:val="28"/>
                                          <w:rPrChange w:id="55" w:author="Anish Banerjee" w:date="2020-08-12T09:08:00Z">
                                            <w:rPr>
                                              <w:sz w:val="24"/>
                                              <w:szCs w:val="24"/>
                                            </w:rPr>
                                          </w:rPrChange>
                                        </w:rPr>
                                        <w:t>no</w:t>
                                      </w:r>
                                      <w:proofErr w:type="spellEnd"/>
                                      <w:r w:rsidRPr="007B71EF">
                                        <w:rPr>
                                          <w:sz w:val="28"/>
                                          <w:szCs w:val="28"/>
                                          <w:rPrChange w:id="56" w:author="Anish Banerjee" w:date="2020-08-12T09:08:00Z">
                                            <w:rPr>
                                              <w:sz w:val="24"/>
                                              <w:szCs w:val="24"/>
                                            </w:rPr>
                                          </w:rPrChange>
                                        </w:rPr>
                                        <w:t>]</w:t>
                                      </w:r>
                                    </w:p>
                                  </w:tc>
                                  <w:sdt>
                                    <w:sdtPr>
                                      <w:rPr>
                                        <w:sz w:val="28"/>
                                        <w:szCs w:val="28"/>
                                      </w:rPr>
                                      <w:alias w:val="Course title"/>
                                      <w:tag w:val=""/>
                                      <w:id w:val="-15923909"/>
                                      <w:placeholder>
                                        <w:docPart w:val="FFAE7B98095D43FBBBDB7C6C233381F8"/>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276" w:type="dxa"/>
                                          <w:shd w:val="clear" w:color="auto" w:fill="00B0F0"/>
                                          <w:vAlign w:val="center"/>
                                          <w:tcPrChange w:id="57" w:author="Anish Banerjee" w:date="2020-08-12T22:01:00Z">
                                            <w:tcPr>
                                              <w:tcW w:w="3271" w:type="dxa"/>
                                              <w:shd w:val="clear" w:color="auto" w:fill="00B0F0"/>
                                              <w:vAlign w:val="center"/>
                                            </w:tcPr>
                                          </w:tcPrChange>
                                        </w:tcPr>
                                        <w:p w14:paraId="12CBD8DE" w14:textId="40FAB269" w:rsidR="00A854A2" w:rsidRPr="00F20144" w:rsidRDefault="00B763FF">
                                          <w:pPr>
                                            <w:pStyle w:val="NoSpacing"/>
                                            <w:ind w:left="144" w:right="720"/>
                                            <w:jc w:val="center"/>
                                            <w:rPr>
                                              <w:sz w:val="28"/>
                                              <w:szCs w:val="28"/>
                                            </w:rPr>
                                            <w:pPrChange w:id="58" w:author="Anish Banerjee" w:date="2020-08-12T22:00:00Z">
                                              <w:pPr>
                                                <w:pStyle w:val="NoSpacing"/>
                                                <w:ind w:left="144" w:right="720"/>
                                                <w:jc w:val="right"/>
                                              </w:pPr>
                                            </w:pPrChange>
                                          </w:pPr>
                                          <w:ins w:id="59" w:author="Anish Banerjee" w:date="2020-08-12T21:59:00Z">
                                            <w:r>
                                              <w:rPr>
                                                <w:sz w:val="28"/>
                                                <w:szCs w:val="28"/>
                                              </w:rPr>
                                              <w:t>Bal Bhavan International School</w:t>
                                            </w:r>
                                          </w:ins>
                                        </w:p>
                                      </w:tc>
                                    </w:sdtContent>
                                  </w:sdt>
                                </w:tr>
                              </w:tbl>
                              <w:p w14:paraId="398BC598" w14:textId="77777777" w:rsidR="00A854A2" w:rsidRDefault="00A854A2"/>
                            </w:tc>
                          </w:tr>
                        </w:tbl>
                        <w:p w14:paraId="1B239A7A" w14:textId="77777777" w:rsidR="00A854A2" w:rsidRDefault="00A854A2"/>
                      </w:txbxContent>
                    </v:textbox>
                    <w10:wrap anchorx="page" anchory="page"/>
                  </v:shape>
                </w:pict>
              </mc:Fallback>
            </mc:AlternateContent>
          </w:r>
        </w:p>
        <w:p w14:paraId="4A08CED8" w14:textId="6C0D2A90" w:rsidR="00B21255" w:rsidRPr="007B71EF" w:rsidRDefault="00F20144" w:rsidP="007B71EF">
          <w:pPr>
            <w:spacing w:line="259" w:lineRule="auto"/>
            <w:rPr>
              <w:rFonts w:asciiTheme="majorHAnsi" w:eastAsiaTheme="majorEastAsia" w:hAnsiTheme="majorHAnsi" w:cstheme="majorBidi"/>
              <w:b/>
              <w:bCs/>
              <w:caps/>
              <w:color w:val="FFFFFF" w:themeColor="background1"/>
              <w:sz w:val="96"/>
              <w:szCs w:val="96"/>
            </w:rPr>
          </w:pPr>
          <w:r>
            <w:rPr>
              <w:b/>
              <w:bCs/>
              <w:caps/>
              <w:color w:val="FFFFFF" w:themeColor="background1"/>
              <w:sz w:val="96"/>
              <w:szCs w:val="96"/>
            </w:rPr>
            <w:br w:type="page"/>
          </w:r>
        </w:p>
      </w:sdtContent>
    </w:sdt>
    <w:p w14:paraId="4EF41041" w14:textId="77777777" w:rsidR="00801960" w:rsidRDefault="00801960" w:rsidP="007B71EF">
      <w:pPr>
        <w:pStyle w:val="Heading2"/>
      </w:pPr>
    </w:p>
    <w:p w14:paraId="04207B03" w14:textId="32314E38" w:rsidR="00B21255" w:rsidRPr="007B71EF" w:rsidRDefault="00B11285">
      <w:pPr>
        <w:pStyle w:val="Heading2"/>
        <w:jc w:val="center"/>
        <w:rPr>
          <w:rFonts w:eastAsia="Adobe Heiti Std R"/>
          <w:b/>
          <w:bCs/>
          <w:sz w:val="56"/>
          <w:szCs w:val="56"/>
        </w:rPr>
        <w:pPrChange w:id="60" w:author="Anish Banerjee" w:date="2020-08-12T09:06:00Z">
          <w:pPr>
            <w:pStyle w:val="Heading2"/>
          </w:pPr>
        </w:pPrChange>
      </w:pPr>
      <w:bookmarkStart w:id="61" w:name="_Toc47623804"/>
      <w:r>
        <w:rPr>
          <w:rFonts w:eastAsia="Adobe Heiti Std R"/>
          <w:b/>
          <w:bCs/>
          <w:sz w:val="56"/>
          <w:szCs w:val="56"/>
        </w:rPr>
        <w:t>CERTIFICATE</w:t>
      </w:r>
      <w:bookmarkEnd w:id="61"/>
    </w:p>
    <w:p w14:paraId="62C057D8" w14:textId="77777777" w:rsidR="00B11285" w:rsidRDefault="00B11285" w:rsidP="00B11285">
      <w:pPr>
        <w:jc w:val="center"/>
        <w:rPr>
          <w:rFonts w:ascii="Adobe Heiti Std R" w:eastAsia="Adobe Heiti Std R" w:hAnsi="Adobe Heiti Std R"/>
          <w:b/>
          <w:sz w:val="28"/>
          <w:szCs w:val="24"/>
        </w:rPr>
      </w:pPr>
    </w:p>
    <w:p w14:paraId="2792C478" w14:textId="32B287B2" w:rsidR="00B11285" w:rsidRPr="00B11285" w:rsidRDefault="00B11285" w:rsidP="00B11285">
      <w:pPr>
        <w:jc w:val="center"/>
        <w:rPr>
          <w:rFonts w:ascii="Adobe Heiti Std R" w:eastAsia="Adobe Heiti Std R" w:hAnsi="Adobe Heiti Std R"/>
          <w:b/>
          <w:sz w:val="28"/>
          <w:szCs w:val="24"/>
          <w:lang w:val="en-IN"/>
        </w:rPr>
      </w:pPr>
      <w:r w:rsidRPr="00B11285">
        <w:rPr>
          <w:rFonts w:ascii="Adobe Heiti Std R" w:eastAsia="Adobe Heiti Std R" w:hAnsi="Adobe Heiti Std R"/>
          <w:b/>
          <w:sz w:val="28"/>
          <w:szCs w:val="24"/>
        </w:rPr>
        <w:t>This is to certify that the content of this project entitled, ‘</w:t>
      </w:r>
      <w:r>
        <w:rPr>
          <w:rFonts w:ascii="Adobe Heiti Std R" w:eastAsia="Adobe Heiti Std R" w:hAnsi="Adobe Heiti Std R"/>
          <w:b/>
          <w:bCs/>
          <w:sz w:val="28"/>
          <w:szCs w:val="24"/>
        </w:rPr>
        <w:t>FightingCORONA</w:t>
      </w:r>
      <w:r w:rsidR="00B20F7F" w:rsidRPr="00B11285">
        <w:rPr>
          <w:rFonts w:ascii="Adobe Heiti Std R" w:eastAsia="Adobe Heiti Std R" w:hAnsi="Adobe Heiti Std R"/>
          <w:b/>
          <w:bCs/>
          <w:sz w:val="28"/>
          <w:szCs w:val="24"/>
        </w:rPr>
        <w:t>’</w:t>
      </w:r>
      <w:r w:rsidR="00B20F7F">
        <w:rPr>
          <w:rFonts w:ascii="Adobe Heiti Std R" w:eastAsia="Adobe Heiti Std R" w:hAnsi="Adobe Heiti Std R"/>
          <w:b/>
          <w:bCs/>
          <w:sz w:val="28"/>
          <w:szCs w:val="24"/>
        </w:rPr>
        <w:t xml:space="preserve"> </w:t>
      </w:r>
      <w:r w:rsidR="00B20F7F" w:rsidRPr="00B11285">
        <w:rPr>
          <w:rFonts w:ascii="Adobe Heiti Std R" w:eastAsia="Adobe Heiti Std R" w:hAnsi="Adobe Heiti Std R"/>
          <w:b/>
          <w:bCs/>
          <w:sz w:val="28"/>
          <w:szCs w:val="24"/>
        </w:rPr>
        <w:t>has</w:t>
      </w:r>
      <w:r w:rsidRPr="00B11285">
        <w:rPr>
          <w:rFonts w:ascii="Adobe Heiti Std R" w:eastAsia="Adobe Heiti Std R" w:hAnsi="Adobe Heiti Std R"/>
          <w:b/>
          <w:sz w:val="28"/>
          <w:szCs w:val="24"/>
        </w:rPr>
        <w:t xml:space="preserve"> been completed successfully by </w:t>
      </w:r>
      <w:r>
        <w:rPr>
          <w:rFonts w:ascii="Adobe Heiti Std R" w:eastAsia="Adobe Heiti Std R" w:hAnsi="Adobe Heiti Std R"/>
          <w:b/>
          <w:sz w:val="28"/>
          <w:szCs w:val="24"/>
        </w:rPr>
        <w:t xml:space="preserve">[Name] </w:t>
      </w:r>
      <w:r w:rsidRPr="00B11285">
        <w:rPr>
          <w:rFonts w:ascii="Adobe Heiti Std R" w:eastAsia="Adobe Heiti Std R" w:hAnsi="Adobe Heiti Std R"/>
          <w:b/>
          <w:sz w:val="28"/>
          <w:szCs w:val="24"/>
        </w:rPr>
        <w:t>of class XII Science of Bal Bhavan International School under my guidance in the academic year 20</w:t>
      </w:r>
      <w:r w:rsidR="00242492">
        <w:rPr>
          <w:rFonts w:ascii="Adobe Heiti Std R" w:eastAsia="Adobe Heiti Std R" w:hAnsi="Adobe Heiti Std R"/>
          <w:b/>
          <w:sz w:val="28"/>
          <w:szCs w:val="24"/>
        </w:rPr>
        <w:t>20</w:t>
      </w:r>
      <w:r w:rsidRPr="00B11285">
        <w:rPr>
          <w:rFonts w:ascii="Adobe Heiti Std R" w:eastAsia="Adobe Heiti Std R" w:hAnsi="Adobe Heiti Std R"/>
          <w:b/>
          <w:sz w:val="28"/>
          <w:szCs w:val="24"/>
        </w:rPr>
        <w:t>-2</w:t>
      </w:r>
      <w:r w:rsidR="00C5057C">
        <w:rPr>
          <w:rFonts w:ascii="Adobe Heiti Std R" w:eastAsia="Adobe Heiti Std R" w:hAnsi="Adobe Heiti Std R"/>
          <w:b/>
          <w:sz w:val="28"/>
          <w:szCs w:val="24"/>
        </w:rPr>
        <w:t>1</w:t>
      </w:r>
      <w:r w:rsidRPr="00B11285">
        <w:rPr>
          <w:rFonts w:ascii="Adobe Heiti Std R" w:eastAsia="Adobe Heiti Std R" w:hAnsi="Adobe Heiti Std R"/>
          <w:b/>
          <w:sz w:val="28"/>
          <w:szCs w:val="24"/>
        </w:rPr>
        <w:t xml:space="preserve">. The project is a result of his efforts and endeavors. The project is found worthy of acceptance as final project report for the </w:t>
      </w:r>
      <w:r w:rsidR="00B20F7F" w:rsidRPr="00B11285">
        <w:rPr>
          <w:rFonts w:ascii="Adobe Heiti Std R" w:eastAsia="Adobe Heiti Std R" w:hAnsi="Adobe Heiti Std R"/>
          <w:b/>
          <w:sz w:val="28"/>
          <w:szCs w:val="24"/>
        </w:rPr>
        <w:t>subject Computer</w:t>
      </w:r>
      <w:r w:rsidRPr="00B11285">
        <w:rPr>
          <w:rFonts w:ascii="Adobe Heiti Std R" w:eastAsia="Adobe Heiti Std R" w:hAnsi="Adobe Heiti Std R"/>
          <w:b/>
          <w:bCs/>
          <w:sz w:val="28"/>
          <w:szCs w:val="24"/>
        </w:rPr>
        <w:t xml:space="preserve"> Science </w:t>
      </w:r>
      <w:r w:rsidR="00B20F7F" w:rsidRPr="00B11285">
        <w:rPr>
          <w:rFonts w:ascii="Adobe Heiti Std R" w:eastAsia="Adobe Heiti Std R" w:hAnsi="Adobe Heiti Std R"/>
          <w:b/>
          <w:sz w:val="28"/>
          <w:szCs w:val="24"/>
        </w:rPr>
        <w:t xml:space="preserve">of </w:t>
      </w:r>
      <w:r w:rsidR="00B20F7F" w:rsidRPr="00B11285">
        <w:rPr>
          <w:rFonts w:ascii="Adobe Heiti Std R" w:eastAsia="Adobe Heiti Std R" w:hAnsi="Adobe Heiti Std R"/>
          <w:b/>
          <w:bCs/>
          <w:sz w:val="28"/>
          <w:szCs w:val="24"/>
        </w:rPr>
        <w:t>Class</w:t>
      </w:r>
      <w:r w:rsidRPr="00B11285">
        <w:rPr>
          <w:rFonts w:ascii="Adobe Heiti Std R" w:eastAsia="Adobe Heiti Std R" w:hAnsi="Adobe Heiti Std R"/>
          <w:b/>
          <w:bCs/>
          <w:sz w:val="28"/>
          <w:szCs w:val="24"/>
        </w:rPr>
        <w:t xml:space="preserve"> </w:t>
      </w:r>
      <w:del w:id="62" w:author="Anish Banerjee" w:date="2020-08-12T21:57:00Z">
        <w:r w:rsidRPr="00B11285" w:rsidDel="00B763FF">
          <w:rPr>
            <w:rFonts w:ascii="Adobe Heiti Std R" w:eastAsia="Adobe Heiti Std R" w:hAnsi="Adobe Heiti Std R"/>
            <w:b/>
            <w:bCs/>
            <w:sz w:val="28"/>
            <w:szCs w:val="24"/>
          </w:rPr>
          <w:delText>XII</w:delText>
        </w:r>
        <w:r w:rsidRPr="00B11285" w:rsidDel="00B763FF">
          <w:rPr>
            <w:rFonts w:ascii="Adobe Heiti Std R" w:eastAsia="Adobe Heiti Std R" w:hAnsi="Adobe Heiti Std R"/>
            <w:b/>
            <w:sz w:val="28"/>
            <w:szCs w:val="24"/>
          </w:rPr>
          <w:delText xml:space="preserve"> .</w:delText>
        </w:r>
      </w:del>
      <w:ins w:id="63" w:author="Anish Banerjee" w:date="2020-08-12T21:57:00Z">
        <w:r w:rsidR="00B763FF" w:rsidRPr="00B11285">
          <w:rPr>
            <w:rFonts w:ascii="Adobe Heiti Std R" w:eastAsia="Adobe Heiti Std R" w:hAnsi="Adobe Heiti Std R"/>
            <w:b/>
            <w:bCs/>
            <w:sz w:val="28"/>
            <w:szCs w:val="24"/>
          </w:rPr>
          <w:t>XII</w:t>
        </w:r>
        <w:r w:rsidR="00B763FF" w:rsidRPr="00B11285">
          <w:rPr>
            <w:rFonts w:ascii="Adobe Heiti Std R" w:eastAsia="Adobe Heiti Std R" w:hAnsi="Adobe Heiti Std R"/>
            <w:b/>
            <w:sz w:val="28"/>
            <w:szCs w:val="24"/>
          </w:rPr>
          <w:t>.</w:t>
        </w:r>
      </w:ins>
    </w:p>
    <w:p w14:paraId="54E2557D" w14:textId="77777777" w:rsidR="00B11285" w:rsidRDefault="00B11285" w:rsidP="00B11285">
      <w:pPr>
        <w:jc w:val="center"/>
        <w:rPr>
          <w:rFonts w:ascii="Adobe Heiti Std R" w:eastAsia="Adobe Heiti Std R" w:hAnsi="Adobe Heiti Std R"/>
          <w:b/>
          <w:sz w:val="28"/>
          <w:szCs w:val="24"/>
        </w:rPr>
      </w:pPr>
    </w:p>
    <w:p w14:paraId="50BE546D" w14:textId="77777777" w:rsidR="00B11285" w:rsidRDefault="00B11285" w:rsidP="00B11285">
      <w:pPr>
        <w:jc w:val="center"/>
        <w:rPr>
          <w:rFonts w:ascii="Adobe Heiti Std R" w:eastAsia="Adobe Heiti Std R" w:hAnsi="Adobe Heiti Std R"/>
          <w:b/>
          <w:sz w:val="28"/>
          <w:szCs w:val="24"/>
        </w:rPr>
      </w:pPr>
    </w:p>
    <w:p w14:paraId="4487E5FE" w14:textId="09F680F8" w:rsidR="00B11285" w:rsidRPr="00B11285" w:rsidRDefault="00B11285" w:rsidP="00B11285">
      <w:pPr>
        <w:rPr>
          <w:rFonts w:ascii="Adobe Heiti Std R" w:eastAsia="Adobe Heiti Std R" w:hAnsi="Adobe Heiti Std R"/>
          <w:b/>
          <w:sz w:val="28"/>
          <w:szCs w:val="24"/>
          <w:lang w:val="en-IN"/>
        </w:rPr>
      </w:pPr>
      <w:r w:rsidRPr="00B11285">
        <w:rPr>
          <w:rFonts w:ascii="Adobe Heiti Std R" w:eastAsia="Adobe Heiti Std R" w:hAnsi="Adobe Heiti Std R"/>
          <w:b/>
          <w:sz w:val="28"/>
          <w:szCs w:val="24"/>
        </w:rPr>
        <w:t>Reema Chaudhary</w:t>
      </w:r>
    </w:p>
    <w:p w14:paraId="2C8F2D2C" w14:textId="77777777" w:rsidR="00B11285" w:rsidRPr="00B11285" w:rsidRDefault="00B11285" w:rsidP="00B11285">
      <w:pPr>
        <w:rPr>
          <w:rFonts w:ascii="Adobe Heiti Std R" w:eastAsia="Adobe Heiti Std R" w:hAnsi="Adobe Heiti Std R"/>
          <w:b/>
          <w:sz w:val="28"/>
          <w:szCs w:val="24"/>
          <w:lang w:val="en-IN"/>
        </w:rPr>
      </w:pPr>
      <w:r w:rsidRPr="00B11285">
        <w:rPr>
          <w:rFonts w:ascii="Adobe Heiti Std R" w:eastAsia="Adobe Heiti Std R" w:hAnsi="Adobe Heiti Std R"/>
          <w:b/>
          <w:sz w:val="28"/>
          <w:szCs w:val="24"/>
        </w:rPr>
        <w:t>P.G.T. Computer Science</w:t>
      </w:r>
    </w:p>
    <w:p w14:paraId="5DDB39E5" w14:textId="77777777" w:rsidR="002D23F0" w:rsidRDefault="00B11285" w:rsidP="002D23F0">
      <w:pPr>
        <w:rPr>
          <w:rFonts w:ascii="Adobe Heiti Std R" w:eastAsia="Adobe Heiti Std R" w:hAnsi="Adobe Heiti Std R"/>
          <w:b/>
          <w:sz w:val="28"/>
          <w:szCs w:val="24"/>
        </w:rPr>
      </w:pPr>
      <w:r w:rsidRPr="00B11285">
        <w:rPr>
          <w:rFonts w:ascii="Adobe Heiti Std R" w:eastAsia="Adobe Heiti Std R" w:hAnsi="Adobe Heiti Std R"/>
          <w:b/>
          <w:sz w:val="28"/>
          <w:szCs w:val="24"/>
        </w:rPr>
        <w:t>Bal Bhavan International Schoo</w:t>
      </w:r>
      <w:r w:rsidR="00B424A2">
        <w:rPr>
          <w:rFonts w:ascii="Adobe Heiti Std R" w:eastAsia="Adobe Heiti Std R" w:hAnsi="Adobe Heiti Std R"/>
          <w:b/>
          <w:sz w:val="28"/>
          <w:szCs w:val="24"/>
        </w:rPr>
        <w:t>l</w:t>
      </w:r>
    </w:p>
    <w:p w14:paraId="0D73DCD2" w14:textId="77777777" w:rsidR="002D23F0" w:rsidRDefault="002D23F0">
      <w:pPr>
        <w:spacing w:line="259" w:lineRule="auto"/>
        <w:rPr>
          <w:rFonts w:ascii="Adobe Heiti Std R" w:eastAsia="Adobe Heiti Std R" w:hAnsi="Adobe Heiti Std R"/>
          <w:b/>
          <w:sz w:val="28"/>
          <w:szCs w:val="24"/>
        </w:rPr>
      </w:pPr>
      <w:r>
        <w:rPr>
          <w:rFonts w:ascii="Adobe Heiti Std R" w:eastAsia="Adobe Heiti Std R" w:hAnsi="Adobe Heiti Std R"/>
          <w:b/>
          <w:sz w:val="28"/>
          <w:szCs w:val="24"/>
        </w:rPr>
        <w:br w:type="page"/>
      </w:r>
    </w:p>
    <w:p w14:paraId="4BFE3B8D" w14:textId="3E48E487" w:rsidR="00B424A2" w:rsidRDefault="00B424A2" w:rsidP="002D23F0">
      <w:pPr>
        <w:jc w:val="center"/>
        <w:rPr>
          <w:rFonts w:ascii="Adobe Heiti Std R" w:eastAsia="Adobe Heiti Std R" w:hAnsi="Adobe Heiti Std R"/>
          <w:b/>
          <w:sz w:val="62"/>
          <w:szCs w:val="2"/>
        </w:rPr>
      </w:pPr>
      <w:r w:rsidRPr="00B424A2">
        <w:rPr>
          <w:rFonts w:ascii="Adobe Heiti Std R" w:eastAsia="Adobe Heiti Std R" w:hAnsi="Adobe Heiti Std R"/>
          <w:b/>
          <w:sz w:val="62"/>
          <w:szCs w:val="2"/>
        </w:rPr>
        <w:lastRenderedPageBreak/>
        <w:t>Directory</w:t>
      </w:r>
      <w:r>
        <w:rPr>
          <w:rFonts w:ascii="Adobe Heiti Std R" w:eastAsia="Adobe Heiti Std R" w:hAnsi="Adobe Heiti Std R"/>
          <w:b/>
          <w:sz w:val="62"/>
          <w:szCs w:val="2"/>
        </w:rPr>
        <w:t xml:space="preserve"> </w:t>
      </w:r>
      <w:r w:rsidRPr="00B424A2">
        <w:rPr>
          <w:rFonts w:ascii="Adobe Heiti Std R" w:eastAsia="Adobe Heiti Std R" w:hAnsi="Adobe Heiti Std R"/>
          <w:b/>
          <w:sz w:val="62"/>
          <w:szCs w:val="2"/>
        </w:rPr>
        <w:t>structure</w:t>
      </w:r>
    </w:p>
    <w:p w14:paraId="7E27E441" w14:textId="4BC02644" w:rsidR="00B424A2" w:rsidRDefault="00B424A2" w:rsidP="00B424A2">
      <w:pPr>
        <w:spacing w:line="259" w:lineRule="auto"/>
        <w:jc w:val="center"/>
        <w:rPr>
          <w:rStyle w:val="Emphasis"/>
          <w:rFonts w:ascii="Miriam Fixed" w:hAnsi="Miriam Fixed" w:cs="Miriam Fixed"/>
          <w:i w:val="0"/>
          <w:sz w:val="20"/>
        </w:rPr>
      </w:pPr>
      <w:r w:rsidRPr="00B20F7F">
        <w:rPr>
          <w:rFonts w:ascii="Adobe Heiti Std R" w:eastAsia="Adobe Heiti Std R" w:hAnsi="Adobe Heiti Std R"/>
          <w:b/>
          <w:noProof/>
          <w:sz w:val="96"/>
        </w:rPr>
        <w:drawing>
          <wp:inline distT="0" distB="0" distL="0" distR="0" wp14:anchorId="619E4773" wp14:editId="740B3049">
            <wp:extent cx="4747846" cy="551153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7846" cy="5511539"/>
                    </a:xfrm>
                    <a:prstGeom prst="rect">
                      <a:avLst/>
                    </a:prstGeom>
                  </pic:spPr>
                </pic:pic>
              </a:graphicData>
            </a:graphic>
          </wp:inline>
        </w:drawing>
      </w:r>
      <w:r w:rsidRPr="005E68E7">
        <w:rPr>
          <w:rStyle w:val="Emphasis"/>
          <w:rFonts w:ascii="Miriam Fixed" w:hAnsi="Miriam Fixed" w:cs="Miriam Fixed"/>
          <w:i w:val="0"/>
          <w:sz w:val="20"/>
        </w:rPr>
        <w:t xml:space="preserve"> </w:t>
      </w:r>
    </w:p>
    <w:p w14:paraId="2588EC66" w14:textId="10E1DBE6" w:rsidR="00B424A2" w:rsidRDefault="00B424A2" w:rsidP="00B424A2">
      <w:pPr>
        <w:spacing w:line="259" w:lineRule="auto"/>
        <w:jc w:val="center"/>
        <w:rPr>
          <w:rStyle w:val="Emphasis"/>
          <w:rFonts w:ascii="Miriam Fixed" w:hAnsi="Miriam Fixed" w:cs="Miriam Fixed"/>
          <w:i w:val="0"/>
          <w:sz w:val="20"/>
        </w:rPr>
      </w:pPr>
      <w:r w:rsidRPr="00B20F7F">
        <w:rPr>
          <w:rFonts w:ascii="Adobe Heiti Std R" w:eastAsia="Adobe Heiti Std R" w:hAnsi="Adobe Heiti Std R"/>
          <w:b/>
          <w:noProof/>
          <w:sz w:val="96"/>
        </w:rPr>
        <w:drawing>
          <wp:inline distT="0" distB="0" distL="0" distR="0" wp14:anchorId="43BDCE09" wp14:editId="0E372175">
            <wp:extent cx="4768948" cy="913130"/>
            <wp:effectExtent l="0" t="0" r="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8948" cy="913130"/>
                    </a:xfrm>
                    <a:prstGeom prst="rect">
                      <a:avLst/>
                    </a:prstGeom>
                  </pic:spPr>
                </pic:pic>
              </a:graphicData>
            </a:graphic>
          </wp:inline>
        </w:drawing>
      </w:r>
    </w:p>
    <w:p w14:paraId="1A1A58B9" w14:textId="23047DEB" w:rsidR="00B424A2" w:rsidRDefault="00B424A2">
      <w:pPr>
        <w:spacing w:line="259" w:lineRule="auto"/>
        <w:rPr>
          <w:rStyle w:val="Emphasis"/>
          <w:rFonts w:ascii="Miriam Fixed" w:hAnsi="Miriam Fixed" w:cs="Miriam Fixed"/>
          <w:i w:val="0"/>
          <w:sz w:val="20"/>
        </w:rPr>
      </w:pPr>
      <w:r>
        <w:rPr>
          <w:rStyle w:val="Emphasis"/>
          <w:rFonts w:ascii="Miriam Fixed" w:hAnsi="Miriam Fixed" w:cs="Miriam Fixed"/>
          <w:i w:val="0"/>
          <w:sz w:val="20"/>
        </w:rPr>
        <w:br w:type="page"/>
      </w:r>
    </w:p>
    <w:p w14:paraId="7E5F624E" w14:textId="77777777" w:rsidR="00B424A2" w:rsidRDefault="00B424A2" w:rsidP="00B424A2">
      <w:pPr>
        <w:spacing w:line="259" w:lineRule="auto"/>
        <w:jc w:val="center"/>
        <w:rPr>
          <w:rStyle w:val="Emphasis"/>
          <w:rFonts w:ascii="Miriam Fixed" w:hAnsi="Miriam Fixed" w:cs="Miriam Fixed"/>
          <w:i w:val="0"/>
          <w:sz w:val="20"/>
        </w:rPr>
      </w:pPr>
    </w:p>
    <w:p w14:paraId="41D1A71B" w14:textId="77777777" w:rsidR="00B424A2" w:rsidRPr="00B424A2" w:rsidRDefault="00B424A2" w:rsidP="00B424A2">
      <w:pPr>
        <w:pStyle w:val="Heading1"/>
        <w:jc w:val="center"/>
        <w:rPr>
          <w:rStyle w:val="Emphasis"/>
          <w:i w:val="0"/>
          <w:iCs w:val="0"/>
          <w:sz w:val="62"/>
          <w:szCs w:val="62"/>
        </w:rPr>
      </w:pPr>
      <w:bookmarkStart w:id="64" w:name="_Toc47623805"/>
      <w:r w:rsidRPr="00B424A2">
        <w:rPr>
          <w:rStyle w:val="Emphasis"/>
          <w:i w:val="0"/>
          <w:iCs w:val="0"/>
          <w:sz w:val="62"/>
          <w:szCs w:val="62"/>
        </w:rPr>
        <w:t>HTML and CSS</w:t>
      </w:r>
      <w:bookmarkEnd w:id="64"/>
    </w:p>
    <w:p w14:paraId="6EEEC279" w14:textId="16367275" w:rsidR="00B20F7F" w:rsidRDefault="005E68E7" w:rsidP="00B424A2">
      <w:pPr>
        <w:spacing w:line="259" w:lineRule="auto"/>
        <w:jc w:val="center"/>
        <w:rPr>
          <w:rStyle w:val="Emphasis"/>
          <w:rFonts w:ascii="Miriam Fixed" w:hAnsi="Miriam Fixed" w:cs="Miriam Fixed"/>
          <w:i w:val="0"/>
          <w:sz w:val="20"/>
        </w:rPr>
      </w:pPr>
      <w:r w:rsidRPr="005E68E7">
        <w:rPr>
          <w:rStyle w:val="Emphasis"/>
          <w:rFonts w:ascii="Miriam Fixed" w:hAnsi="Miriam Fixed" w:cs="Miriam Fixed"/>
          <w:i w:val="0"/>
          <w:noProof/>
          <w:sz w:val="20"/>
        </w:rPr>
        <w:drawing>
          <wp:inline distT="0" distB="0" distL="0" distR="0" wp14:anchorId="3658A624" wp14:editId="1BC8E829">
            <wp:extent cx="3875649" cy="392808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25"/>
                    <a:stretch/>
                  </pic:blipFill>
                  <pic:spPr bwMode="auto">
                    <a:xfrm>
                      <a:off x="0" y="0"/>
                      <a:ext cx="3886703" cy="3939288"/>
                    </a:xfrm>
                    <a:prstGeom prst="rect">
                      <a:avLst/>
                    </a:prstGeom>
                    <a:ln>
                      <a:noFill/>
                    </a:ln>
                    <a:extLst>
                      <a:ext uri="{53640926-AAD7-44D8-BBD7-CCE9431645EC}">
                        <a14:shadowObscured xmlns:a14="http://schemas.microsoft.com/office/drawing/2010/main"/>
                      </a:ext>
                    </a:extLst>
                  </pic:spPr>
                </pic:pic>
              </a:graphicData>
            </a:graphic>
          </wp:inline>
        </w:drawing>
      </w:r>
    </w:p>
    <w:p w14:paraId="491AA7EC" w14:textId="77777777" w:rsidR="002D23F0" w:rsidRDefault="005E68E7" w:rsidP="002D23F0">
      <w:pPr>
        <w:spacing w:line="259" w:lineRule="auto"/>
        <w:jc w:val="center"/>
        <w:rPr>
          <w:rStyle w:val="Emphasis"/>
          <w:i w:val="0"/>
          <w:iCs w:val="0"/>
        </w:rPr>
      </w:pPr>
      <w:r w:rsidRPr="005E68E7">
        <w:rPr>
          <w:rStyle w:val="Emphasis"/>
          <w:rFonts w:ascii="Miriam Fixed" w:hAnsi="Miriam Fixed" w:cs="Miriam Fixed"/>
          <w:i w:val="0"/>
          <w:noProof/>
          <w:sz w:val="20"/>
        </w:rPr>
        <w:drawing>
          <wp:inline distT="0" distB="0" distL="0" distR="0" wp14:anchorId="4D096FF5" wp14:editId="2A3A5DCB">
            <wp:extent cx="3953022" cy="2447334"/>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467" t="4080"/>
                    <a:stretch/>
                  </pic:blipFill>
                  <pic:spPr bwMode="auto">
                    <a:xfrm>
                      <a:off x="0" y="0"/>
                      <a:ext cx="3985159" cy="2467230"/>
                    </a:xfrm>
                    <a:prstGeom prst="rect">
                      <a:avLst/>
                    </a:prstGeom>
                    <a:ln>
                      <a:noFill/>
                    </a:ln>
                    <a:extLst>
                      <a:ext uri="{53640926-AAD7-44D8-BBD7-CCE9431645EC}">
                        <a14:shadowObscured xmlns:a14="http://schemas.microsoft.com/office/drawing/2010/main"/>
                      </a:ext>
                    </a:extLst>
                  </pic:spPr>
                </pic:pic>
              </a:graphicData>
            </a:graphic>
          </wp:inline>
        </w:drawing>
      </w:r>
    </w:p>
    <w:p w14:paraId="50C0EACC" w14:textId="77777777" w:rsidR="002D23F0" w:rsidRDefault="002D23F0" w:rsidP="002D23F0">
      <w:pPr>
        <w:spacing w:line="259" w:lineRule="auto"/>
        <w:rPr>
          <w:rStyle w:val="Emphasis"/>
          <w:i w:val="0"/>
          <w:iCs w:val="0"/>
        </w:rPr>
      </w:pPr>
    </w:p>
    <w:p w14:paraId="3C5D8757" w14:textId="77777777" w:rsidR="00996DA0" w:rsidRPr="002F57C8" w:rsidRDefault="00996DA0" w:rsidP="002D23F0">
      <w:pPr>
        <w:pStyle w:val="Heading2"/>
        <w:rPr>
          <w:rStyle w:val="Emphasis"/>
          <w:b/>
          <w:bCs/>
          <w:i w:val="0"/>
          <w:iCs w:val="0"/>
          <w:sz w:val="40"/>
          <w:szCs w:val="40"/>
        </w:rPr>
      </w:pPr>
      <w:bookmarkStart w:id="65" w:name="_Toc47623806"/>
      <w:bookmarkStart w:id="66" w:name="_Toc519147008"/>
      <w:bookmarkStart w:id="67" w:name="_Toc519147566"/>
      <w:bookmarkStart w:id="68" w:name="_Toc522653203"/>
      <w:r w:rsidRPr="002F57C8">
        <w:rPr>
          <w:rStyle w:val="Emphasis"/>
          <w:b/>
          <w:bCs/>
          <w:i w:val="0"/>
          <w:iCs w:val="0"/>
          <w:sz w:val="40"/>
          <w:szCs w:val="40"/>
        </w:rPr>
        <w:lastRenderedPageBreak/>
        <w:t>Home page</w:t>
      </w:r>
      <w:bookmarkEnd w:id="65"/>
    </w:p>
    <w:p w14:paraId="4BF93689" w14:textId="77777777" w:rsidR="00996DA0" w:rsidRPr="00996DA0" w:rsidRDefault="00AA0583" w:rsidP="002D23F0">
      <w:pPr>
        <w:pStyle w:val="Heading2"/>
        <w:rPr>
          <w:rStyle w:val="Emphasis"/>
          <w:color w:val="auto"/>
        </w:rPr>
      </w:pPr>
      <w:bookmarkStart w:id="69" w:name="_Toc47623807"/>
      <w:r w:rsidRPr="00996DA0">
        <w:rPr>
          <w:rStyle w:val="Emphasis"/>
          <w:color w:val="auto"/>
        </w:rPr>
        <w:t>Source Code:</w:t>
      </w:r>
      <w:bookmarkEnd w:id="66"/>
      <w:bookmarkEnd w:id="67"/>
      <w:bookmarkEnd w:id="68"/>
      <w:bookmarkEnd w:id="69"/>
    </w:p>
    <w:p w14:paraId="4B2EB094" w14:textId="75E421FF" w:rsidR="005E68E7" w:rsidRPr="005E68E7" w:rsidRDefault="005E68E7" w:rsidP="002D23F0">
      <w:pPr>
        <w:pStyle w:val="Heading2"/>
        <w:rPr>
          <w:rStyle w:val="Emphasis"/>
          <w:i w:val="0"/>
          <w:sz w:val="16"/>
          <w:szCs w:val="16"/>
        </w:rPr>
      </w:pPr>
      <w:bookmarkStart w:id="70" w:name="_Toc47623808"/>
      <w:r w:rsidRPr="00996DA0">
        <w:rPr>
          <w:rStyle w:val="Emphasis"/>
          <w:i w:val="0"/>
          <w:color w:val="auto"/>
          <w:sz w:val="16"/>
          <w:szCs w:val="16"/>
        </w:rPr>
        <w:t>{% load static %}</w:t>
      </w:r>
      <w:bookmarkEnd w:id="70"/>
    </w:p>
    <w:p w14:paraId="5938F116" w14:textId="77777777" w:rsidR="005E68E7" w:rsidRPr="005E68E7" w:rsidRDefault="005E68E7" w:rsidP="005E68E7">
      <w:pPr>
        <w:pStyle w:val="Code"/>
        <w:rPr>
          <w:rStyle w:val="Emphasis"/>
          <w:i w:val="0"/>
          <w:sz w:val="16"/>
          <w:szCs w:val="16"/>
        </w:rPr>
      </w:pPr>
      <w:r w:rsidRPr="005E68E7">
        <w:rPr>
          <w:rStyle w:val="Emphasis"/>
          <w:i w:val="0"/>
          <w:sz w:val="16"/>
          <w:szCs w:val="16"/>
        </w:rPr>
        <w:t>&lt;!DOCTYPE html&gt;</w:t>
      </w:r>
    </w:p>
    <w:p w14:paraId="7885B23B" w14:textId="77777777" w:rsidR="005E68E7" w:rsidRPr="005E68E7" w:rsidRDefault="005E68E7" w:rsidP="005E68E7">
      <w:pPr>
        <w:pStyle w:val="Code"/>
        <w:rPr>
          <w:rStyle w:val="Emphasis"/>
          <w:i w:val="0"/>
          <w:sz w:val="16"/>
          <w:szCs w:val="16"/>
        </w:rPr>
      </w:pPr>
      <w:r w:rsidRPr="005E68E7">
        <w:rPr>
          <w:rStyle w:val="Emphasis"/>
          <w:i w:val="0"/>
          <w:sz w:val="16"/>
          <w:szCs w:val="16"/>
        </w:rPr>
        <w:t>&lt;html&gt;</w:t>
      </w:r>
    </w:p>
    <w:p w14:paraId="3C136816"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&lt;head&gt;</w:t>
      </w:r>
    </w:p>
    <w:p w14:paraId="4F8CE823"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&lt;title&gt;FIGHTING CORONA&lt;/title&gt;</w:t>
      </w:r>
    </w:p>
    <w:p w14:paraId="6BB25FE1"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&lt;link </w:t>
      </w:r>
      <w:proofErr w:type="spellStart"/>
      <w:r w:rsidRPr="005E68E7">
        <w:rPr>
          <w:rStyle w:val="Emphasis"/>
          <w:i w:val="0"/>
          <w:sz w:val="16"/>
          <w:szCs w:val="16"/>
        </w:rPr>
        <w:t>rel</w:t>
      </w:r>
      <w:proofErr w:type="spellEnd"/>
      <w:r w:rsidRPr="005E68E7">
        <w:rPr>
          <w:rStyle w:val="Emphasis"/>
          <w:i w:val="0"/>
          <w:sz w:val="16"/>
          <w:szCs w:val="16"/>
        </w:rPr>
        <w:t xml:space="preserve">="stylesheet" </w:t>
      </w:r>
      <w:proofErr w:type="spellStart"/>
      <w:r w:rsidRPr="005E68E7">
        <w:rPr>
          <w:rStyle w:val="Emphasis"/>
          <w:i w:val="0"/>
          <w:sz w:val="16"/>
          <w:szCs w:val="16"/>
        </w:rPr>
        <w:t>href</w:t>
      </w:r>
      <w:proofErr w:type="spellEnd"/>
      <w:r w:rsidRPr="005E68E7">
        <w:rPr>
          <w:rStyle w:val="Emphasis"/>
          <w:i w:val="0"/>
          <w:sz w:val="16"/>
          <w:szCs w:val="16"/>
        </w:rPr>
        <w:t>="{% static 'general.css' %}"&gt;</w:t>
      </w:r>
    </w:p>
    <w:p w14:paraId="35151A6C"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&lt;/head&gt;</w:t>
      </w:r>
    </w:p>
    <w:p w14:paraId="05A3796E"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&lt;body&gt;</w:t>
      </w:r>
    </w:p>
    <w:p w14:paraId="6B761C6B"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&lt;header style="</w:t>
      </w:r>
      <w:proofErr w:type="spellStart"/>
      <w:r w:rsidRPr="005E68E7">
        <w:rPr>
          <w:rStyle w:val="Emphasis"/>
          <w:i w:val="0"/>
          <w:sz w:val="16"/>
          <w:szCs w:val="16"/>
        </w:rPr>
        <w:t>background-image:</w:t>
      </w:r>
      <w:proofErr w:type="gramStart"/>
      <w:r w:rsidRPr="005E68E7">
        <w:rPr>
          <w:rStyle w:val="Emphasis"/>
          <w:i w:val="0"/>
          <w:sz w:val="16"/>
          <w:szCs w:val="16"/>
        </w:rPr>
        <w:t>url</w:t>
      </w:r>
      <w:proofErr w:type="spellEnd"/>
      <w:r w:rsidRPr="005E68E7">
        <w:rPr>
          <w:rStyle w:val="Emphasis"/>
          <w:i w:val="0"/>
          <w:sz w:val="16"/>
          <w:szCs w:val="16"/>
        </w:rPr>
        <w:t>(</w:t>
      </w:r>
      <w:proofErr w:type="gramEnd"/>
      <w:r w:rsidRPr="005E68E7">
        <w:rPr>
          <w:rStyle w:val="Emphasis"/>
          <w:i w:val="0"/>
          <w:sz w:val="16"/>
          <w:szCs w:val="16"/>
        </w:rPr>
        <w:t>'{% static 'corona back 2.jpg' %}'); height:100%"&gt;</w:t>
      </w:r>
    </w:p>
    <w:p w14:paraId="2D2D1C33"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&lt;h1&gt;FIGHTING CORONA&lt;/h1&gt;</w:t>
      </w:r>
    </w:p>
    <w:p w14:paraId="369F9696"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&lt;h3&gt;The Pandemic of 2020&lt;/h3&gt;</w:t>
      </w:r>
    </w:p>
    <w:p w14:paraId="2360CBF7"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&lt;/header&gt;</w:t>
      </w:r>
    </w:p>
    <w:p w14:paraId="537D838B"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&lt;content style="margin:1em;"&gt;</w:t>
      </w:r>
    </w:p>
    <w:p w14:paraId="112C49E9"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w:t>
      </w:r>
      <w:proofErr w:type="spellStart"/>
      <w:r w:rsidRPr="005E68E7">
        <w:rPr>
          <w:rStyle w:val="Emphasis"/>
          <w:i w:val="0"/>
          <w:sz w:val="16"/>
          <w:szCs w:val="16"/>
        </w:rPr>
        <w:t>br</w:t>
      </w:r>
      <w:proofErr w:type="spellEnd"/>
      <w:r w:rsidRPr="005E68E7">
        <w:rPr>
          <w:rStyle w:val="Emphasis"/>
          <w:i w:val="0"/>
          <w:sz w:val="16"/>
          <w:szCs w:val="16"/>
        </w:rPr>
        <w:t>&gt;&lt;</w:t>
      </w:r>
      <w:proofErr w:type="spellStart"/>
      <w:r w:rsidRPr="005E68E7">
        <w:rPr>
          <w:rStyle w:val="Emphasis"/>
          <w:i w:val="0"/>
          <w:sz w:val="16"/>
          <w:szCs w:val="16"/>
        </w:rPr>
        <w:t>br</w:t>
      </w:r>
      <w:proofErr w:type="spellEnd"/>
      <w:r w:rsidRPr="005E68E7">
        <w:rPr>
          <w:rStyle w:val="Emphasis"/>
          <w:i w:val="0"/>
          <w:sz w:val="16"/>
          <w:szCs w:val="16"/>
        </w:rPr>
        <w:t>&gt;</w:t>
      </w:r>
    </w:p>
    <w:p w14:paraId="6B1C1E06"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Coronavirus disease (COVID-19) is an infectious disease caused by a newly discovered coronavirus.</w:t>
      </w:r>
    </w:p>
    <w:p w14:paraId="30B8B6BB"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w:t>
      </w:r>
      <w:proofErr w:type="spellStart"/>
      <w:r w:rsidRPr="005E68E7">
        <w:rPr>
          <w:rStyle w:val="Emphasis"/>
          <w:i w:val="0"/>
          <w:sz w:val="16"/>
          <w:szCs w:val="16"/>
        </w:rPr>
        <w:t>br</w:t>
      </w:r>
      <w:proofErr w:type="spellEnd"/>
      <w:r w:rsidRPr="005E68E7">
        <w:rPr>
          <w:rStyle w:val="Emphasis"/>
          <w:i w:val="0"/>
          <w:sz w:val="16"/>
          <w:szCs w:val="16"/>
        </w:rPr>
        <w:t>&gt;</w:t>
      </w:r>
    </w:p>
    <w:p w14:paraId="3946E2CD"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&lt;h5&gt;SYMPTOMS&lt;/h5&gt;</w:t>
      </w:r>
    </w:p>
    <w:p w14:paraId="6F779528"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Most people infected with the COVID-19 virus will experience mild to moderate respiratory illness and recover without requiring special treatment.  Older people, and those with underlying medical problems like cardiovascular disease, diabetes, chronic respiratory disease, and cancer are more likely to develop serious illness.</w:t>
      </w:r>
    </w:p>
    <w:p w14:paraId="59A212B2"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w:t>
      </w:r>
      <w:proofErr w:type="spellStart"/>
      <w:r w:rsidRPr="005E68E7">
        <w:rPr>
          <w:rStyle w:val="Emphasis"/>
          <w:i w:val="0"/>
          <w:sz w:val="16"/>
          <w:szCs w:val="16"/>
        </w:rPr>
        <w:t>br</w:t>
      </w:r>
      <w:proofErr w:type="spellEnd"/>
      <w:r w:rsidRPr="005E68E7">
        <w:rPr>
          <w:rStyle w:val="Emphasis"/>
          <w:i w:val="0"/>
          <w:sz w:val="16"/>
          <w:szCs w:val="16"/>
        </w:rPr>
        <w:t>&gt;</w:t>
      </w:r>
    </w:p>
    <w:p w14:paraId="39B4178C"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&lt;h5&gt;PREVENTION&lt;/h5&gt;</w:t>
      </w:r>
    </w:p>
    <w:p w14:paraId="4CF82A61"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The best way to prevent and slow down transmission is be well informed about the COVID-19 virus, the disease it causes and how it spreads. Protect yourself and others from infection by washing your hands or using an </w:t>
      </w:r>
      <w:proofErr w:type="gramStart"/>
      <w:r w:rsidRPr="005E68E7">
        <w:rPr>
          <w:rStyle w:val="Emphasis"/>
          <w:i w:val="0"/>
          <w:sz w:val="16"/>
          <w:szCs w:val="16"/>
        </w:rPr>
        <w:t>alcohol based</w:t>
      </w:r>
      <w:proofErr w:type="gramEnd"/>
      <w:r w:rsidRPr="005E68E7">
        <w:rPr>
          <w:rStyle w:val="Emphasis"/>
          <w:i w:val="0"/>
          <w:sz w:val="16"/>
          <w:szCs w:val="16"/>
        </w:rPr>
        <w:t xml:space="preserve"> rub frequently and not touching your face.</w:t>
      </w:r>
    </w:p>
    <w:p w14:paraId="677EA0E1"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w:t>
      </w:r>
      <w:proofErr w:type="spellStart"/>
      <w:r w:rsidRPr="005E68E7">
        <w:rPr>
          <w:rStyle w:val="Emphasis"/>
          <w:i w:val="0"/>
          <w:sz w:val="16"/>
          <w:szCs w:val="16"/>
        </w:rPr>
        <w:t>br</w:t>
      </w:r>
      <w:proofErr w:type="spellEnd"/>
      <w:r w:rsidRPr="005E68E7">
        <w:rPr>
          <w:rStyle w:val="Emphasis"/>
          <w:i w:val="0"/>
          <w:sz w:val="16"/>
          <w:szCs w:val="16"/>
        </w:rPr>
        <w:t>&gt;</w:t>
      </w:r>
    </w:p>
    <w:p w14:paraId="7FEEC92D"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The COVID-19 virus spreads primarily through droplets of saliva or discharge from the nose when an infected person coughs or sneezes, so it’s important that you also practice respiratory etiquette (for example, by coughing into a flexed elbow).</w:t>
      </w:r>
    </w:p>
    <w:p w14:paraId="06A8C3B4"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w:t>
      </w:r>
      <w:proofErr w:type="spellStart"/>
      <w:r w:rsidRPr="005E68E7">
        <w:rPr>
          <w:rStyle w:val="Emphasis"/>
          <w:i w:val="0"/>
          <w:sz w:val="16"/>
          <w:szCs w:val="16"/>
        </w:rPr>
        <w:t>br</w:t>
      </w:r>
      <w:proofErr w:type="spellEnd"/>
      <w:r w:rsidRPr="005E68E7">
        <w:rPr>
          <w:rStyle w:val="Emphasis"/>
          <w:i w:val="0"/>
          <w:sz w:val="16"/>
          <w:szCs w:val="16"/>
        </w:rPr>
        <w:t>&gt;&lt;</w:t>
      </w:r>
      <w:proofErr w:type="spellStart"/>
      <w:r w:rsidRPr="005E68E7">
        <w:rPr>
          <w:rStyle w:val="Emphasis"/>
          <w:i w:val="0"/>
          <w:sz w:val="16"/>
          <w:szCs w:val="16"/>
        </w:rPr>
        <w:t>br</w:t>
      </w:r>
      <w:proofErr w:type="spellEnd"/>
      <w:r w:rsidRPr="005E68E7">
        <w:rPr>
          <w:rStyle w:val="Emphasis"/>
          <w:i w:val="0"/>
          <w:sz w:val="16"/>
          <w:szCs w:val="16"/>
        </w:rPr>
        <w:t>&gt;</w:t>
      </w:r>
    </w:p>
    <w:p w14:paraId="136889B7"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&lt;/content&gt;</w:t>
      </w:r>
    </w:p>
    <w:p w14:paraId="2C77E33C"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&lt;div id=form&gt;</w:t>
      </w:r>
    </w:p>
    <w:p w14:paraId="0E553FA7"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&lt;h2&gt;Want to fight </w:t>
      </w:r>
      <w:proofErr w:type="gramStart"/>
      <w:r w:rsidRPr="005E68E7">
        <w:rPr>
          <w:rStyle w:val="Emphasis"/>
          <w:i w:val="0"/>
          <w:sz w:val="16"/>
          <w:szCs w:val="16"/>
        </w:rPr>
        <w:t>corona?&lt;</w:t>
      </w:r>
      <w:proofErr w:type="spellStart"/>
      <w:proofErr w:type="gramEnd"/>
      <w:r w:rsidRPr="005E68E7">
        <w:rPr>
          <w:rStyle w:val="Emphasis"/>
          <w:i w:val="0"/>
          <w:sz w:val="16"/>
          <w:szCs w:val="16"/>
        </w:rPr>
        <w:t>br</w:t>
      </w:r>
      <w:proofErr w:type="spellEnd"/>
      <w:r w:rsidRPr="005E68E7">
        <w:rPr>
          <w:rStyle w:val="Emphasis"/>
          <w:i w:val="0"/>
          <w:sz w:val="16"/>
          <w:szCs w:val="16"/>
        </w:rPr>
        <w:t>&gt;</w:t>
      </w:r>
    </w:p>
    <w:p w14:paraId="7777AEC0"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Sign in to our Newsletter!</w:t>
      </w:r>
    </w:p>
    <w:p w14:paraId="4577E7B9"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&lt;/h2&gt;</w:t>
      </w:r>
    </w:p>
    <w:p w14:paraId="2401744F"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w:t>
      </w:r>
      <w:proofErr w:type="spellStart"/>
      <w:r w:rsidRPr="005E68E7">
        <w:rPr>
          <w:rStyle w:val="Emphasis"/>
          <w:i w:val="0"/>
          <w:sz w:val="16"/>
          <w:szCs w:val="16"/>
        </w:rPr>
        <w:t>br</w:t>
      </w:r>
      <w:proofErr w:type="spellEnd"/>
      <w:r w:rsidRPr="005E68E7">
        <w:rPr>
          <w:rStyle w:val="Emphasis"/>
          <w:i w:val="0"/>
          <w:sz w:val="16"/>
          <w:szCs w:val="16"/>
        </w:rPr>
        <w:t>&gt;</w:t>
      </w:r>
    </w:p>
    <w:p w14:paraId="66D7B4D7"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&lt;form action=# method="post"&gt;</w:t>
      </w:r>
    </w:p>
    <w:p w14:paraId="7C419A82"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 </w:t>
      </w:r>
      <w:proofErr w:type="spellStart"/>
      <w:r w:rsidRPr="005E68E7">
        <w:rPr>
          <w:rStyle w:val="Emphasis"/>
          <w:i w:val="0"/>
          <w:sz w:val="16"/>
          <w:szCs w:val="16"/>
        </w:rPr>
        <w:t>csrf_token</w:t>
      </w:r>
      <w:proofErr w:type="spellEnd"/>
      <w:r w:rsidRPr="005E68E7">
        <w:rPr>
          <w:rStyle w:val="Emphasis"/>
          <w:i w:val="0"/>
          <w:sz w:val="16"/>
          <w:szCs w:val="16"/>
        </w:rPr>
        <w:t xml:space="preserve"> %}</w:t>
      </w:r>
    </w:p>
    <w:p w14:paraId="7BD15779"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&lt;label&gt;Enter Your Name:&lt;/label&gt;&lt;</w:t>
      </w:r>
      <w:proofErr w:type="spellStart"/>
      <w:r w:rsidRPr="005E68E7">
        <w:rPr>
          <w:rStyle w:val="Emphasis"/>
          <w:i w:val="0"/>
          <w:sz w:val="16"/>
          <w:szCs w:val="16"/>
        </w:rPr>
        <w:t>br</w:t>
      </w:r>
      <w:proofErr w:type="spellEnd"/>
      <w:r w:rsidRPr="005E68E7">
        <w:rPr>
          <w:rStyle w:val="Emphasis"/>
          <w:i w:val="0"/>
          <w:sz w:val="16"/>
          <w:szCs w:val="16"/>
        </w:rPr>
        <w:t>&gt;</w:t>
      </w:r>
    </w:p>
    <w:p w14:paraId="2915ACAD"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&lt;input type=text name="Name:" required&gt;&lt;</w:t>
      </w:r>
      <w:proofErr w:type="spellStart"/>
      <w:r w:rsidRPr="005E68E7">
        <w:rPr>
          <w:rStyle w:val="Emphasis"/>
          <w:i w:val="0"/>
          <w:sz w:val="16"/>
          <w:szCs w:val="16"/>
        </w:rPr>
        <w:t>br</w:t>
      </w:r>
      <w:proofErr w:type="spellEnd"/>
      <w:r w:rsidRPr="005E68E7">
        <w:rPr>
          <w:rStyle w:val="Emphasis"/>
          <w:i w:val="0"/>
          <w:sz w:val="16"/>
          <w:szCs w:val="16"/>
        </w:rPr>
        <w:t>&gt;&lt;</w:t>
      </w:r>
      <w:proofErr w:type="spellStart"/>
      <w:r w:rsidRPr="005E68E7">
        <w:rPr>
          <w:rStyle w:val="Emphasis"/>
          <w:i w:val="0"/>
          <w:sz w:val="16"/>
          <w:szCs w:val="16"/>
        </w:rPr>
        <w:t>br</w:t>
      </w:r>
      <w:proofErr w:type="spellEnd"/>
      <w:r w:rsidRPr="005E68E7">
        <w:rPr>
          <w:rStyle w:val="Emphasis"/>
          <w:i w:val="0"/>
          <w:sz w:val="16"/>
          <w:szCs w:val="16"/>
        </w:rPr>
        <w:t>&gt;</w:t>
      </w:r>
    </w:p>
    <w:p w14:paraId="3F8E3C18"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&lt;label&gt;Email ID:&lt;/label&gt;&lt;</w:t>
      </w:r>
      <w:proofErr w:type="spellStart"/>
      <w:r w:rsidRPr="005E68E7">
        <w:rPr>
          <w:rStyle w:val="Emphasis"/>
          <w:i w:val="0"/>
          <w:sz w:val="16"/>
          <w:szCs w:val="16"/>
        </w:rPr>
        <w:t>br</w:t>
      </w:r>
      <w:proofErr w:type="spellEnd"/>
      <w:r w:rsidRPr="005E68E7">
        <w:rPr>
          <w:rStyle w:val="Emphasis"/>
          <w:i w:val="0"/>
          <w:sz w:val="16"/>
          <w:szCs w:val="16"/>
        </w:rPr>
        <w:t>&gt;</w:t>
      </w:r>
    </w:p>
    <w:p w14:paraId="4EA436FD"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&lt;input type= email name="Email:" title="someone@something.com" </w:t>
      </w:r>
      <w:proofErr w:type="gramStart"/>
      <w:r w:rsidRPr="005E68E7">
        <w:rPr>
          <w:rStyle w:val="Emphasis"/>
          <w:i w:val="0"/>
          <w:sz w:val="16"/>
          <w:szCs w:val="16"/>
        </w:rPr>
        <w:t>required  pattern</w:t>
      </w:r>
      <w:proofErr w:type="gramEnd"/>
      <w:r w:rsidRPr="005E68E7">
        <w:rPr>
          <w:rStyle w:val="Emphasis"/>
          <w:i w:val="0"/>
          <w:sz w:val="16"/>
          <w:szCs w:val="16"/>
        </w:rPr>
        <w:t>="[a-z0-9._%+-]+@[a-z0-9.-]+\.[a-z]{2,}$" placeholder="</w:t>
      </w:r>
      <w:proofErr w:type="spellStart"/>
      <w:r w:rsidRPr="005E68E7">
        <w:rPr>
          <w:rStyle w:val="Emphasis"/>
          <w:i w:val="0"/>
          <w:sz w:val="16"/>
          <w:szCs w:val="16"/>
        </w:rPr>
        <w:t>someone@something.domain</w:t>
      </w:r>
      <w:proofErr w:type="spellEnd"/>
      <w:r w:rsidRPr="005E68E7">
        <w:rPr>
          <w:rStyle w:val="Emphasis"/>
          <w:i w:val="0"/>
          <w:sz w:val="16"/>
          <w:szCs w:val="16"/>
        </w:rPr>
        <w:t>"&gt;&lt;</w:t>
      </w:r>
      <w:proofErr w:type="spellStart"/>
      <w:r w:rsidRPr="005E68E7">
        <w:rPr>
          <w:rStyle w:val="Emphasis"/>
          <w:i w:val="0"/>
          <w:sz w:val="16"/>
          <w:szCs w:val="16"/>
        </w:rPr>
        <w:t>br</w:t>
      </w:r>
      <w:proofErr w:type="spellEnd"/>
      <w:r w:rsidRPr="005E68E7">
        <w:rPr>
          <w:rStyle w:val="Emphasis"/>
          <w:i w:val="0"/>
          <w:sz w:val="16"/>
          <w:szCs w:val="16"/>
        </w:rPr>
        <w:t>&gt;&lt;</w:t>
      </w:r>
      <w:proofErr w:type="spellStart"/>
      <w:r w:rsidRPr="005E68E7">
        <w:rPr>
          <w:rStyle w:val="Emphasis"/>
          <w:i w:val="0"/>
          <w:sz w:val="16"/>
          <w:szCs w:val="16"/>
        </w:rPr>
        <w:t>br</w:t>
      </w:r>
      <w:proofErr w:type="spellEnd"/>
      <w:r w:rsidRPr="005E68E7">
        <w:rPr>
          <w:rStyle w:val="Emphasis"/>
          <w:i w:val="0"/>
          <w:sz w:val="16"/>
          <w:szCs w:val="16"/>
        </w:rPr>
        <w:t>&gt;</w:t>
      </w:r>
    </w:p>
    <w:p w14:paraId="0CDE72B0"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&lt;label&gt;Country:&lt;/label&gt;&lt;</w:t>
      </w:r>
      <w:proofErr w:type="spellStart"/>
      <w:r w:rsidRPr="005E68E7">
        <w:rPr>
          <w:rStyle w:val="Emphasis"/>
          <w:i w:val="0"/>
          <w:sz w:val="16"/>
          <w:szCs w:val="16"/>
        </w:rPr>
        <w:t>br</w:t>
      </w:r>
      <w:proofErr w:type="spellEnd"/>
      <w:r w:rsidRPr="005E68E7">
        <w:rPr>
          <w:rStyle w:val="Emphasis"/>
          <w:i w:val="0"/>
          <w:sz w:val="16"/>
          <w:szCs w:val="16"/>
        </w:rPr>
        <w:t>&gt;</w:t>
      </w:r>
    </w:p>
    <w:p w14:paraId="4CE27732"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&lt;input list="Country:" name="Country:" id="Country" required&gt;</w:t>
      </w:r>
    </w:p>
    <w:p w14:paraId="270387EA"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w:t>
      </w:r>
      <w:proofErr w:type="spellStart"/>
      <w:r w:rsidRPr="005E68E7">
        <w:rPr>
          <w:rStyle w:val="Emphasis"/>
          <w:i w:val="0"/>
          <w:sz w:val="16"/>
          <w:szCs w:val="16"/>
        </w:rPr>
        <w:t>datalist</w:t>
      </w:r>
      <w:proofErr w:type="spellEnd"/>
      <w:r w:rsidRPr="005E68E7">
        <w:rPr>
          <w:rStyle w:val="Emphasis"/>
          <w:i w:val="0"/>
          <w:sz w:val="16"/>
          <w:szCs w:val="16"/>
        </w:rPr>
        <w:t xml:space="preserve"> id="Country:" name="Country:"&gt;</w:t>
      </w:r>
    </w:p>
    <w:p w14:paraId="4D81F22D"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"Afghanistan" &gt; Afghanistan&lt;/option&gt;</w:t>
      </w:r>
    </w:p>
    <w:p w14:paraId="0D347DD8"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"Albania" &gt; Albania&lt;/option&gt;</w:t>
      </w:r>
    </w:p>
    <w:p w14:paraId="31CC849D"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"Algeria" &gt; Algeria&lt;/option&gt;</w:t>
      </w:r>
    </w:p>
    <w:p w14:paraId="0E0836E8"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"Andorra" &gt; Andorra&lt;/option&gt;</w:t>
      </w:r>
    </w:p>
    <w:p w14:paraId="6C2F1AC6"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"Angola" &gt; Angola&lt;/option&gt;</w:t>
      </w:r>
    </w:p>
    <w:p w14:paraId="66231C7B"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"Anguilla" &gt; Anguilla&lt;/option&gt;</w:t>
      </w:r>
    </w:p>
    <w:p w14:paraId="6C0892F1"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"Antigua and Barbuda" &gt; Antigua and Barbuda&lt;/option&gt;</w:t>
      </w:r>
    </w:p>
    <w:p w14:paraId="1FFA15D9"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"Argentina" &gt; Argentina&lt;/option&gt;</w:t>
      </w:r>
    </w:p>
    <w:p w14:paraId="5824E7B1"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"Armenia" &gt; Armenia&lt;/option&gt;</w:t>
      </w:r>
    </w:p>
    <w:p w14:paraId="1AD9648B"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"Aruba" &gt; Aruba&lt;/option&gt;</w:t>
      </w:r>
    </w:p>
    <w:p w14:paraId="20F2E9E9"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"Australia" &gt; Australia&lt;/option&gt;</w:t>
      </w:r>
    </w:p>
    <w:p w14:paraId="22045914"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"Austria" &gt; Austria&lt;/option&gt;</w:t>
      </w:r>
    </w:p>
    <w:p w14:paraId="1BDA080B"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"Azerbaijan" &gt; Azerbaijan&lt;/option&gt;</w:t>
      </w:r>
    </w:p>
    <w:p w14:paraId="1673552E" w14:textId="01F9829C" w:rsidR="005E68E7" w:rsidRPr="005E68E7" w:rsidRDefault="005E68E7" w:rsidP="002D23F0">
      <w:pPr>
        <w:pStyle w:val="Code"/>
        <w:rPr>
          <w:rStyle w:val="Emphasis"/>
          <w:i w:val="0"/>
          <w:sz w:val="16"/>
          <w:szCs w:val="16"/>
        </w:rPr>
      </w:pPr>
      <w:r w:rsidRPr="005E68E7">
        <w:rPr>
          <w:rStyle w:val="Emphasis"/>
          <w:i w:val="0"/>
          <w:sz w:val="16"/>
          <w:szCs w:val="16"/>
        </w:rPr>
        <w:t xml:space="preserve">                        </w:t>
      </w:r>
      <w:r w:rsidR="000328F7">
        <w:rPr>
          <w:rStyle w:val="Emphasis"/>
          <w:i w:val="0"/>
          <w:sz w:val="16"/>
          <w:szCs w:val="16"/>
        </w:rPr>
        <w:t xml:space="preserve"> </w:t>
      </w:r>
      <w:r w:rsidRPr="005E68E7">
        <w:rPr>
          <w:rStyle w:val="Emphasis"/>
          <w:i w:val="0"/>
          <w:sz w:val="16"/>
          <w:szCs w:val="16"/>
        </w:rPr>
        <w:t>&lt;option value= "Bahamas" &gt; Bahamas&lt;/option&gt;</w:t>
      </w:r>
    </w:p>
    <w:p w14:paraId="61978E9D" w14:textId="77777777" w:rsidR="005E68E7" w:rsidRPr="005E68E7" w:rsidRDefault="005E68E7" w:rsidP="005E68E7">
      <w:pPr>
        <w:pStyle w:val="Code"/>
        <w:rPr>
          <w:rStyle w:val="Emphasis"/>
          <w:i w:val="0"/>
          <w:sz w:val="16"/>
          <w:szCs w:val="16"/>
        </w:rPr>
      </w:pPr>
      <w:r w:rsidRPr="005E68E7">
        <w:rPr>
          <w:rStyle w:val="Emphasis"/>
          <w:i w:val="0"/>
          <w:sz w:val="16"/>
          <w:szCs w:val="16"/>
        </w:rPr>
        <w:lastRenderedPageBreak/>
        <w:t xml:space="preserve">                        &lt;option value= "Bahrain" &gt; Bahrain&lt;/option&gt;</w:t>
      </w:r>
    </w:p>
    <w:p w14:paraId="0E471320"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"Bangladesh" &gt; Bangladesh&lt;/option&gt;</w:t>
      </w:r>
    </w:p>
    <w:p w14:paraId="57B5704A"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"Barbados" &gt; Barbados&lt;/option&gt;</w:t>
      </w:r>
    </w:p>
    <w:p w14:paraId="66A1B387"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"Belarus" &gt; Belarus&lt;/option&gt;</w:t>
      </w:r>
    </w:p>
    <w:p w14:paraId="64712A6B"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"Belgium" &gt; Belgium&lt;/option&gt;</w:t>
      </w:r>
    </w:p>
    <w:p w14:paraId="647525AF"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"Belize" &gt; Belize&lt;/option&gt;</w:t>
      </w:r>
    </w:p>
    <w:p w14:paraId="7D338A1B"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"Benin" &gt; Benin&lt;/option&gt;</w:t>
      </w:r>
    </w:p>
    <w:p w14:paraId="3D461E5A"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"Bermuda" &gt; Bermuda&lt;/option&gt;</w:t>
      </w:r>
    </w:p>
    <w:p w14:paraId="460735F1"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"Bhutan" &gt; Bhutan&lt;/option&gt;</w:t>
      </w:r>
    </w:p>
    <w:p w14:paraId="1DAD30D3"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"Bolivia" &gt; Bolivia&lt;/option&gt;</w:t>
      </w:r>
    </w:p>
    <w:p w14:paraId="1836D311"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"Bosnia and Herzegovina" &gt; Bosnia and Herzegovina&lt;/option&gt;</w:t>
      </w:r>
    </w:p>
    <w:p w14:paraId="0A4BE070"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"Botswana" &gt; Botswana&lt;/option&gt;</w:t>
      </w:r>
    </w:p>
    <w:p w14:paraId="1BEDD114"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"Brazil" &gt; Brazil&lt;/option&gt;</w:t>
      </w:r>
    </w:p>
    <w:p w14:paraId="0D7A9C13"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"British Virgin Islands" &gt; British Virgin Islands&lt;/option&gt;</w:t>
      </w:r>
    </w:p>
    <w:p w14:paraId="33C23409"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"Brunei" &gt; Brunei&lt;/option&gt;</w:t>
      </w:r>
    </w:p>
    <w:p w14:paraId="3C52FA69"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"Bulgaria" &gt; Bulgaria&lt;/option&gt;</w:t>
      </w:r>
    </w:p>
    <w:p w14:paraId="565D7060"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"Burkina Faso" &gt; Burkina Faso&lt;/option&gt;</w:t>
      </w:r>
    </w:p>
    <w:p w14:paraId="59ACF1BC"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"Burundi" &gt; Burundi&lt;/option&gt;</w:t>
      </w:r>
    </w:p>
    <w:p w14:paraId="5AC2917C"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"CAR" &gt; CAR&lt;/option&gt;</w:t>
      </w:r>
    </w:p>
    <w:p w14:paraId="75543A3B"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"Cabo Verde" &gt; Cabo Verde&lt;/option&gt;</w:t>
      </w:r>
    </w:p>
    <w:p w14:paraId="3B4AD0C3"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"Cambodia" &gt; Cambodia&lt;/option&gt;</w:t>
      </w:r>
    </w:p>
    <w:p w14:paraId="40378EE6"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"Cameroon" &gt; Cameroon&lt;/option&gt;</w:t>
      </w:r>
    </w:p>
    <w:p w14:paraId="2E71E107"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"Canada" &gt; Canada&lt;/option&gt;</w:t>
      </w:r>
    </w:p>
    <w:p w14:paraId="61D28A5B"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"Caribbean Netherlands" &gt; Caribbean Netherlands&lt;/option&gt;</w:t>
      </w:r>
    </w:p>
    <w:p w14:paraId="6512A377"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"Cayman Islands" &gt; Cayman Islands&lt;/option&gt;</w:t>
      </w:r>
    </w:p>
    <w:p w14:paraId="17160757"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"Chad" &gt; Chad&lt;/option&gt;</w:t>
      </w:r>
    </w:p>
    <w:p w14:paraId="432458CA"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"Channel Islands" &gt; Channel Islands&lt;/option&gt;</w:t>
      </w:r>
    </w:p>
    <w:p w14:paraId="646F2276"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"Chile" &gt; Chile&lt;/option&gt;</w:t>
      </w:r>
    </w:p>
    <w:p w14:paraId="1689E3FC"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"China" &gt; China&lt;/option&gt;</w:t>
      </w:r>
    </w:p>
    <w:p w14:paraId="42FBE93A"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"Colombia" &gt; Colombia&lt;/option&gt;</w:t>
      </w:r>
    </w:p>
    <w:p w14:paraId="552F3621"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"Comoros" &gt; Comoros&lt;/option&gt;</w:t>
      </w:r>
    </w:p>
    <w:p w14:paraId="0F3C6496"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"Congo" &gt; Congo&lt;/option&gt;</w:t>
      </w:r>
    </w:p>
    <w:p w14:paraId="1AEB84BE"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"Costa Rica" &gt; Costa Rica&lt;/option&gt;</w:t>
      </w:r>
    </w:p>
    <w:p w14:paraId="585033FB"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"Croatia" &gt; Croatia&lt;/option&gt;</w:t>
      </w:r>
    </w:p>
    <w:p w14:paraId="17E6FE8D"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"Cuba" &gt; Cuba&lt;/option&gt;</w:t>
      </w:r>
    </w:p>
    <w:p w14:paraId="13C01CF3"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"Curaçao" &gt; Curaçao&lt;/option&gt;</w:t>
      </w:r>
    </w:p>
    <w:p w14:paraId="4C2352D2"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"Cyprus" &gt; Cyprus&lt;/option&gt;</w:t>
      </w:r>
    </w:p>
    <w:p w14:paraId="022D1324"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"Czechia" &gt; Czechia&lt;/option&gt;</w:t>
      </w:r>
    </w:p>
    <w:p w14:paraId="1643FF2F"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"DRC" &gt; DRC&lt;/option&gt;</w:t>
      </w:r>
    </w:p>
    <w:p w14:paraId="49A15CE8"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"Denmark" &gt; Denmark&lt;/option&gt;</w:t>
      </w:r>
    </w:p>
    <w:p w14:paraId="4E760EEA"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"Diamond Princess" &gt; Diamond Princess&lt;/option&gt;</w:t>
      </w:r>
    </w:p>
    <w:p w14:paraId="222710A9" w14:textId="77777777" w:rsidR="005E68E7" w:rsidRPr="00242492" w:rsidRDefault="005E68E7" w:rsidP="005E68E7">
      <w:pPr>
        <w:pStyle w:val="Code"/>
        <w:rPr>
          <w:rStyle w:val="Emphasis"/>
          <w:i w:val="0"/>
          <w:sz w:val="16"/>
          <w:szCs w:val="16"/>
          <w:lang w:val="fr-FR"/>
        </w:rPr>
      </w:pPr>
      <w:r w:rsidRPr="005E68E7">
        <w:rPr>
          <w:rStyle w:val="Emphasis"/>
          <w:i w:val="0"/>
          <w:sz w:val="16"/>
          <w:szCs w:val="16"/>
        </w:rPr>
        <w:t xml:space="preserve">                        </w:t>
      </w:r>
      <w:r w:rsidRPr="00242492">
        <w:rPr>
          <w:rStyle w:val="Emphasis"/>
          <w:i w:val="0"/>
          <w:sz w:val="16"/>
          <w:szCs w:val="16"/>
          <w:lang w:val="fr-FR"/>
        </w:rPr>
        <w:t>&lt;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"Djibouti" &gt; Djibouti&lt;/option&gt;</w:t>
      </w:r>
    </w:p>
    <w:p w14:paraId="4FB6DB37" w14:textId="77777777" w:rsidR="005E68E7" w:rsidRPr="005E68E7" w:rsidRDefault="005E68E7" w:rsidP="005E68E7">
      <w:pPr>
        <w:pStyle w:val="Code"/>
        <w:rPr>
          <w:rStyle w:val="Emphasis"/>
          <w:i w:val="0"/>
          <w:sz w:val="16"/>
          <w:szCs w:val="16"/>
        </w:rPr>
      </w:pPr>
      <w:r w:rsidRPr="00242492">
        <w:rPr>
          <w:rStyle w:val="Emphasis"/>
          <w:i w:val="0"/>
          <w:sz w:val="16"/>
          <w:szCs w:val="16"/>
          <w:lang w:val="fr-FR"/>
        </w:rPr>
        <w:t xml:space="preserve">                        </w:t>
      </w:r>
      <w:r w:rsidRPr="005E68E7">
        <w:rPr>
          <w:rStyle w:val="Emphasis"/>
          <w:i w:val="0"/>
          <w:sz w:val="16"/>
          <w:szCs w:val="16"/>
        </w:rPr>
        <w:t>&lt;option value= "Dominica" &gt; Dominica&lt;/option&gt;</w:t>
      </w:r>
    </w:p>
    <w:p w14:paraId="3504B32F"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"Dominican Republic" &gt; Dominican Republic&lt;/option&gt;</w:t>
      </w:r>
    </w:p>
    <w:p w14:paraId="105AE2A0"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"Ecuador" &gt; Ecuador&lt;/option&gt;</w:t>
      </w:r>
    </w:p>
    <w:p w14:paraId="09B4D1B8"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"Egypt" &gt; Egypt&lt;/option&gt;</w:t>
      </w:r>
    </w:p>
    <w:p w14:paraId="78DE3F28"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"El Salvador" &gt; El Salvador&lt;/option&gt;</w:t>
      </w:r>
    </w:p>
    <w:p w14:paraId="0129CE08"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"Equatorial Guinea" &gt; Equatorial Guinea&lt;/option&gt;</w:t>
      </w:r>
    </w:p>
    <w:p w14:paraId="3BD1BCFB"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"Eritrea" &gt; Eritrea&lt;/option&gt;</w:t>
      </w:r>
    </w:p>
    <w:p w14:paraId="784BCC3D"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"Estonia" &gt; Estonia&lt;/option&gt;</w:t>
      </w:r>
    </w:p>
    <w:p w14:paraId="0EE72A69" w14:textId="77777777" w:rsidR="005E68E7" w:rsidRPr="00242492" w:rsidRDefault="005E68E7" w:rsidP="005E68E7">
      <w:pPr>
        <w:pStyle w:val="Code"/>
        <w:rPr>
          <w:rStyle w:val="Emphasis"/>
          <w:i w:val="0"/>
          <w:sz w:val="16"/>
          <w:szCs w:val="16"/>
          <w:lang w:val="fr-FR"/>
        </w:rPr>
      </w:pPr>
      <w:r w:rsidRPr="005E68E7">
        <w:rPr>
          <w:rStyle w:val="Emphasis"/>
          <w:i w:val="0"/>
          <w:sz w:val="16"/>
          <w:szCs w:val="16"/>
        </w:rPr>
        <w:t xml:space="preserve">                        </w:t>
      </w:r>
      <w:r w:rsidRPr="00242492">
        <w:rPr>
          <w:rStyle w:val="Emphasis"/>
          <w:i w:val="0"/>
          <w:sz w:val="16"/>
          <w:szCs w:val="16"/>
          <w:lang w:val="fr-FR"/>
        </w:rPr>
        <w:t>&lt;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"Eswatini" &gt; Eswatini&lt;/option&gt;</w:t>
      </w:r>
    </w:p>
    <w:p w14:paraId="5552C780" w14:textId="77777777" w:rsidR="005E68E7" w:rsidRPr="005E68E7" w:rsidRDefault="005E68E7" w:rsidP="005E68E7">
      <w:pPr>
        <w:pStyle w:val="Code"/>
        <w:rPr>
          <w:rStyle w:val="Emphasis"/>
          <w:i w:val="0"/>
          <w:sz w:val="16"/>
          <w:szCs w:val="16"/>
        </w:rPr>
      </w:pPr>
      <w:r w:rsidRPr="00242492">
        <w:rPr>
          <w:rStyle w:val="Emphasis"/>
          <w:i w:val="0"/>
          <w:sz w:val="16"/>
          <w:szCs w:val="16"/>
          <w:lang w:val="fr-FR"/>
        </w:rPr>
        <w:t xml:space="preserve">                        </w:t>
      </w:r>
      <w:r w:rsidRPr="005E68E7">
        <w:rPr>
          <w:rStyle w:val="Emphasis"/>
          <w:i w:val="0"/>
          <w:sz w:val="16"/>
          <w:szCs w:val="16"/>
        </w:rPr>
        <w:t>&lt;option value= "Ethiopia" &gt; Ethiopia&lt;/option&gt;</w:t>
      </w:r>
    </w:p>
    <w:p w14:paraId="63BC4CAB"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"Faeroe Islands" &gt; Faeroe Islands&lt;/option&gt;</w:t>
      </w:r>
    </w:p>
    <w:p w14:paraId="49D62DC9"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"Falkland Islands" &gt; Falkland Islands&lt;/option&gt;</w:t>
      </w:r>
    </w:p>
    <w:p w14:paraId="38A766EA"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"Fiji" &gt; Fiji&lt;/option&gt;</w:t>
      </w:r>
    </w:p>
    <w:p w14:paraId="0923F242"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"Finland" &gt; Finland&lt;/option&gt;</w:t>
      </w:r>
    </w:p>
    <w:p w14:paraId="431179E2"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"France" &gt; France&lt;/option&gt;</w:t>
      </w:r>
    </w:p>
    <w:p w14:paraId="107DBDE1"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"French Guiana" &gt; French Guiana&lt;/option&gt;</w:t>
      </w:r>
    </w:p>
    <w:p w14:paraId="42EA0DFF"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"French Polynesia" &gt; French Polynesia&lt;/option&gt;</w:t>
      </w:r>
    </w:p>
    <w:p w14:paraId="2827BE63"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"Gabon" &gt; Gabon&lt;/option&gt;</w:t>
      </w:r>
    </w:p>
    <w:p w14:paraId="17BFB223"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"Gambia" &gt; Gambia&lt;/option&gt;</w:t>
      </w:r>
    </w:p>
    <w:p w14:paraId="302197D9"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"Georgia" &gt; Georgia&lt;/option&gt;</w:t>
      </w:r>
    </w:p>
    <w:p w14:paraId="13CB1CFA"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"Germany" &gt; Germany&lt;/option&gt;</w:t>
      </w:r>
    </w:p>
    <w:p w14:paraId="72235EAF"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"Ghana" &gt; Ghana&lt;/option&gt;</w:t>
      </w:r>
    </w:p>
    <w:p w14:paraId="51F464CC"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"Gibraltar" &gt; Gibraltar&lt;/option&gt;</w:t>
      </w:r>
    </w:p>
    <w:p w14:paraId="27CBBE74" w14:textId="77777777" w:rsidR="005E68E7" w:rsidRPr="005E68E7" w:rsidRDefault="005E68E7" w:rsidP="005E68E7">
      <w:pPr>
        <w:pStyle w:val="Code"/>
        <w:rPr>
          <w:rStyle w:val="Emphasis"/>
          <w:i w:val="0"/>
          <w:sz w:val="16"/>
          <w:szCs w:val="16"/>
        </w:rPr>
      </w:pPr>
      <w:r w:rsidRPr="005E68E7">
        <w:rPr>
          <w:rStyle w:val="Emphasis"/>
          <w:i w:val="0"/>
          <w:sz w:val="16"/>
          <w:szCs w:val="16"/>
        </w:rPr>
        <w:lastRenderedPageBreak/>
        <w:t xml:space="preserve">                        &lt;option value= "Greece" &gt; Greece&lt;/option&gt;</w:t>
      </w:r>
    </w:p>
    <w:p w14:paraId="4E562189"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"Greenland" &gt; Greenland&lt;/option&gt;</w:t>
      </w:r>
    </w:p>
    <w:p w14:paraId="595163DA" w14:textId="77777777" w:rsidR="005E68E7" w:rsidRPr="00242492" w:rsidRDefault="005E68E7" w:rsidP="005E68E7">
      <w:pPr>
        <w:pStyle w:val="Code"/>
        <w:rPr>
          <w:rStyle w:val="Emphasis"/>
          <w:i w:val="0"/>
          <w:sz w:val="16"/>
          <w:szCs w:val="16"/>
          <w:lang w:val="fr-FR"/>
        </w:rPr>
      </w:pPr>
      <w:r w:rsidRPr="005E68E7">
        <w:rPr>
          <w:rStyle w:val="Emphasis"/>
          <w:i w:val="0"/>
          <w:sz w:val="16"/>
          <w:szCs w:val="16"/>
        </w:rPr>
        <w:t xml:space="preserve">                        </w:t>
      </w:r>
      <w:r w:rsidRPr="00242492">
        <w:rPr>
          <w:rStyle w:val="Emphasis"/>
          <w:i w:val="0"/>
          <w:sz w:val="16"/>
          <w:szCs w:val="16"/>
          <w:lang w:val="fr-FR"/>
        </w:rPr>
        <w:t>&lt;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"Grenada" &gt; Grenada&lt;/option&gt;</w:t>
      </w:r>
    </w:p>
    <w:p w14:paraId="22708F4B" w14:textId="77777777" w:rsidR="005E68E7" w:rsidRPr="00242492" w:rsidRDefault="005E68E7" w:rsidP="005E68E7">
      <w:pPr>
        <w:pStyle w:val="Code"/>
        <w:rPr>
          <w:rStyle w:val="Emphasis"/>
          <w:i w:val="0"/>
          <w:sz w:val="16"/>
          <w:szCs w:val="16"/>
          <w:lang w:val="fr-FR"/>
        </w:rPr>
      </w:pPr>
      <w:r w:rsidRPr="00242492">
        <w:rPr>
          <w:rStyle w:val="Emphasis"/>
          <w:i w:val="0"/>
          <w:sz w:val="16"/>
          <w:szCs w:val="16"/>
          <w:lang w:val="fr-FR"/>
        </w:rPr>
        <w:t xml:space="preserve">                        &lt;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"Guadeloupe" &gt; Guadeloupe&lt;/option&gt;</w:t>
      </w:r>
    </w:p>
    <w:p w14:paraId="5335F5B4" w14:textId="77777777" w:rsidR="005E68E7" w:rsidRPr="00242492" w:rsidRDefault="005E68E7" w:rsidP="005E68E7">
      <w:pPr>
        <w:pStyle w:val="Code"/>
        <w:rPr>
          <w:rStyle w:val="Emphasis"/>
          <w:i w:val="0"/>
          <w:sz w:val="16"/>
          <w:szCs w:val="16"/>
          <w:lang w:val="fr-FR"/>
        </w:rPr>
      </w:pPr>
      <w:r w:rsidRPr="00242492">
        <w:rPr>
          <w:rStyle w:val="Emphasis"/>
          <w:i w:val="0"/>
          <w:sz w:val="16"/>
          <w:szCs w:val="16"/>
          <w:lang w:val="fr-FR"/>
        </w:rPr>
        <w:t xml:space="preserve">                        &lt;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"Guatemala" &gt; Guatemala&lt;/option&gt;</w:t>
      </w:r>
    </w:p>
    <w:p w14:paraId="581FE2D7" w14:textId="77777777" w:rsidR="005E68E7" w:rsidRPr="00242492" w:rsidRDefault="005E68E7" w:rsidP="005E68E7">
      <w:pPr>
        <w:pStyle w:val="Code"/>
        <w:rPr>
          <w:rStyle w:val="Emphasis"/>
          <w:i w:val="0"/>
          <w:sz w:val="16"/>
          <w:szCs w:val="16"/>
          <w:lang w:val="fr-FR"/>
        </w:rPr>
      </w:pPr>
      <w:r w:rsidRPr="00242492">
        <w:rPr>
          <w:rStyle w:val="Emphasis"/>
          <w:i w:val="0"/>
          <w:sz w:val="16"/>
          <w:szCs w:val="16"/>
          <w:lang w:val="fr-FR"/>
        </w:rPr>
        <w:t xml:space="preserve">                        &lt;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w:t>
      </w:r>
      <w:proofErr w:type="spellStart"/>
      <w:r w:rsidRPr="00242492">
        <w:rPr>
          <w:rStyle w:val="Emphasis"/>
          <w:i w:val="0"/>
          <w:sz w:val="16"/>
          <w:szCs w:val="16"/>
          <w:lang w:val="fr-FR"/>
        </w:rPr>
        <w:t>Guinea</w:t>
      </w:r>
      <w:proofErr w:type="spellEnd"/>
      <w:r w:rsidRPr="00242492">
        <w:rPr>
          <w:rStyle w:val="Emphasis"/>
          <w:i w:val="0"/>
          <w:sz w:val="16"/>
          <w:szCs w:val="16"/>
          <w:lang w:val="fr-FR"/>
        </w:rPr>
        <w:t xml:space="preserve">" &gt; </w:t>
      </w:r>
      <w:proofErr w:type="spellStart"/>
      <w:r w:rsidRPr="00242492">
        <w:rPr>
          <w:rStyle w:val="Emphasis"/>
          <w:i w:val="0"/>
          <w:sz w:val="16"/>
          <w:szCs w:val="16"/>
          <w:lang w:val="fr-FR"/>
        </w:rPr>
        <w:t>Guinea</w:t>
      </w:r>
      <w:proofErr w:type="spellEnd"/>
      <w:r w:rsidRPr="00242492">
        <w:rPr>
          <w:rStyle w:val="Emphasis"/>
          <w:i w:val="0"/>
          <w:sz w:val="16"/>
          <w:szCs w:val="16"/>
          <w:lang w:val="fr-FR"/>
        </w:rPr>
        <w:t>&lt;/option&gt;</w:t>
      </w:r>
    </w:p>
    <w:p w14:paraId="5A4E33E3" w14:textId="77777777" w:rsidR="005E68E7" w:rsidRPr="00242492" w:rsidRDefault="005E68E7" w:rsidP="005E68E7">
      <w:pPr>
        <w:pStyle w:val="Code"/>
        <w:rPr>
          <w:rStyle w:val="Emphasis"/>
          <w:i w:val="0"/>
          <w:sz w:val="16"/>
          <w:szCs w:val="16"/>
          <w:lang w:val="fr-FR"/>
        </w:rPr>
      </w:pPr>
      <w:r w:rsidRPr="00242492">
        <w:rPr>
          <w:rStyle w:val="Emphasis"/>
          <w:i w:val="0"/>
          <w:sz w:val="16"/>
          <w:szCs w:val="16"/>
          <w:lang w:val="fr-FR"/>
        </w:rPr>
        <w:t xml:space="preserve">                        &lt;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w:t>
      </w:r>
      <w:proofErr w:type="spellStart"/>
      <w:r w:rsidRPr="00242492">
        <w:rPr>
          <w:rStyle w:val="Emphasis"/>
          <w:i w:val="0"/>
          <w:sz w:val="16"/>
          <w:szCs w:val="16"/>
          <w:lang w:val="fr-FR"/>
        </w:rPr>
        <w:t>Guinea-Bissau</w:t>
      </w:r>
      <w:proofErr w:type="spellEnd"/>
      <w:r w:rsidRPr="00242492">
        <w:rPr>
          <w:rStyle w:val="Emphasis"/>
          <w:i w:val="0"/>
          <w:sz w:val="16"/>
          <w:szCs w:val="16"/>
          <w:lang w:val="fr-FR"/>
        </w:rPr>
        <w:t xml:space="preserve">" &gt; </w:t>
      </w:r>
      <w:proofErr w:type="spellStart"/>
      <w:r w:rsidRPr="00242492">
        <w:rPr>
          <w:rStyle w:val="Emphasis"/>
          <w:i w:val="0"/>
          <w:sz w:val="16"/>
          <w:szCs w:val="16"/>
          <w:lang w:val="fr-FR"/>
        </w:rPr>
        <w:t>Guinea-Bissau</w:t>
      </w:r>
      <w:proofErr w:type="spellEnd"/>
      <w:r w:rsidRPr="00242492">
        <w:rPr>
          <w:rStyle w:val="Emphasis"/>
          <w:i w:val="0"/>
          <w:sz w:val="16"/>
          <w:szCs w:val="16"/>
          <w:lang w:val="fr-FR"/>
        </w:rPr>
        <w:t>&lt;/option&gt;</w:t>
      </w:r>
    </w:p>
    <w:p w14:paraId="052966E2" w14:textId="77777777" w:rsidR="005E68E7" w:rsidRPr="00242492" w:rsidRDefault="005E68E7" w:rsidP="005E68E7">
      <w:pPr>
        <w:pStyle w:val="Code"/>
        <w:rPr>
          <w:rStyle w:val="Emphasis"/>
          <w:i w:val="0"/>
          <w:sz w:val="16"/>
          <w:szCs w:val="16"/>
          <w:lang w:val="fr-FR"/>
        </w:rPr>
      </w:pPr>
      <w:r w:rsidRPr="00242492">
        <w:rPr>
          <w:rStyle w:val="Emphasis"/>
          <w:i w:val="0"/>
          <w:sz w:val="16"/>
          <w:szCs w:val="16"/>
          <w:lang w:val="fr-FR"/>
        </w:rPr>
        <w:t xml:space="preserve">                        &lt;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"Guyana" &gt; Guyana&lt;/option&gt;</w:t>
      </w:r>
    </w:p>
    <w:p w14:paraId="205C904B" w14:textId="77777777" w:rsidR="005E68E7" w:rsidRPr="00242492" w:rsidRDefault="005E68E7" w:rsidP="005E68E7">
      <w:pPr>
        <w:pStyle w:val="Code"/>
        <w:rPr>
          <w:rStyle w:val="Emphasis"/>
          <w:i w:val="0"/>
          <w:sz w:val="16"/>
          <w:szCs w:val="16"/>
          <w:lang w:val="fr-FR"/>
        </w:rPr>
      </w:pPr>
      <w:r w:rsidRPr="00242492">
        <w:rPr>
          <w:rStyle w:val="Emphasis"/>
          <w:i w:val="0"/>
          <w:sz w:val="16"/>
          <w:szCs w:val="16"/>
          <w:lang w:val="fr-FR"/>
        </w:rPr>
        <w:t xml:space="preserve">                        &lt;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w:t>
      </w:r>
      <w:proofErr w:type="spellStart"/>
      <w:r w:rsidRPr="00242492">
        <w:rPr>
          <w:rStyle w:val="Emphasis"/>
          <w:i w:val="0"/>
          <w:sz w:val="16"/>
          <w:szCs w:val="16"/>
          <w:lang w:val="fr-FR"/>
        </w:rPr>
        <w:t>Haiti</w:t>
      </w:r>
      <w:proofErr w:type="spellEnd"/>
      <w:r w:rsidRPr="00242492">
        <w:rPr>
          <w:rStyle w:val="Emphasis"/>
          <w:i w:val="0"/>
          <w:sz w:val="16"/>
          <w:szCs w:val="16"/>
          <w:lang w:val="fr-FR"/>
        </w:rPr>
        <w:t xml:space="preserve">" &gt; </w:t>
      </w:r>
      <w:proofErr w:type="spellStart"/>
      <w:r w:rsidRPr="00242492">
        <w:rPr>
          <w:rStyle w:val="Emphasis"/>
          <w:i w:val="0"/>
          <w:sz w:val="16"/>
          <w:szCs w:val="16"/>
          <w:lang w:val="fr-FR"/>
        </w:rPr>
        <w:t>Haiti</w:t>
      </w:r>
      <w:proofErr w:type="spellEnd"/>
      <w:r w:rsidRPr="00242492">
        <w:rPr>
          <w:rStyle w:val="Emphasis"/>
          <w:i w:val="0"/>
          <w:sz w:val="16"/>
          <w:szCs w:val="16"/>
          <w:lang w:val="fr-FR"/>
        </w:rPr>
        <w:t>&lt;/option&gt;</w:t>
      </w:r>
    </w:p>
    <w:p w14:paraId="1A185CD3" w14:textId="77777777" w:rsidR="005E68E7" w:rsidRPr="00242492" w:rsidRDefault="005E68E7" w:rsidP="005E68E7">
      <w:pPr>
        <w:pStyle w:val="Code"/>
        <w:rPr>
          <w:rStyle w:val="Emphasis"/>
          <w:i w:val="0"/>
          <w:sz w:val="16"/>
          <w:szCs w:val="16"/>
          <w:lang w:val="fr-FR"/>
        </w:rPr>
      </w:pPr>
      <w:r w:rsidRPr="00242492">
        <w:rPr>
          <w:rStyle w:val="Emphasis"/>
          <w:i w:val="0"/>
          <w:sz w:val="16"/>
          <w:szCs w:val="16"/>
          <w:lang w:val="fr-FR"/>
        </w:rPr>
        <w:t xml:space="preserve">                        &lt;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"Honduras" &gt; Honduras&lt;/option&gt;</w:t>
      </w:r>
    </w:p>
    <w:p w14:paraId="33ADBA62" w14:textId="77777777" w:rsidR="005E68E7" w:rsidRPr="00242492" w:rsidRDefault="005E68E7" w:rsidP="005E68E7">
      <w:pPr>
        <w:pStyle w:val="Code"/>
        <w:rPr>
          <w:rStyle w:val="Emphasis"/>
          <w:i w:val="0"/>
          <w:sz w:val="16"/>
          <w:szCs w:val="16"/>
          <w:lang w:val="fr-FR"/>
        </w:rPr>
      </w:pPr>
      <w:r w:rsidRPr="00242492">
        <w:rPr>
          <w:rStyle w:val="Emphasis"/>
          <w:i w:val="0"/>
          <w:sz w:val="16"/>
          <w:szCs w:val="16"/>
          <w:lang w:val="fr-FR"/>
        </w:rPr>
        <w:t xml:space="preserve">                        &lt;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"Hong Kong" &gt; Hong Kong&lt;/option&gt;</w:t>
      </w:r>
    </w:p>
    <w:p w14:paraId="2AD41021" w14:textId="77777777" w:rsidR="005E68E7" w:rsidRPr="005E68E7" w:rsidRDefault="005E68E7" w:rsidP="005E68E7">
      <w:pPr>
        <w:pStyle w:val="Code"/>
        <w:rPr>
          <w:rStyle w:val="Emphasis"/>
          <w:i w:val="0"/>
          <w:sz w:val="16"/>
          <w:szCs w:val="16"/>
        </w:rPr>
      </w:pPr>
      <w:r w:rsidRPr="00242492">
        <w:rPr>
          <w:rStyle w:val="Emphasis"/>
          <w:i w:val="0"/>
          <w:sz w:val="16"/>
          <w:szCs w:val="16"/>
          <w:lang w:val="fr-FR"/>
        </w:rPr>
        <w:t xml:space="preserve">                        </w:t>
      </w:r>
      <w:r w:rsidRPr="005E68E7">
        <w:rPr>
          <w:rStyle w:val="Emphasis"/>
          <w:i w:val="0"/>
          <w:sz w:val="16"/>
          <w:szCs w:val="16"/>
        </w:rPr>
        <w:t>&lt;option value= "Hungary" &gt; Hungary&lt;/option&gt;</w:t>
      </w:r>
    </w:p>
    <w:p w14:paraId="247B8341"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"Iceland" &gt; Iceland&lt;/option&gt;</w:t>
      </w:r>
    </w:p>
    <w:p w14:paraId="3167101C"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"India" &gt; India&lt;/option&gt;</w:t>
      </w:r>
    </w:p>
    <w:p w14:paraId="59E1BE30"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"Indonesia" &gt; Indonesia&lt;/option&gt;</w:t>
      </w:r>
    </w:p>
    <w:p w14:paraId="444A243C" w14:textId="77777777" w:rsidR="005E68E7" w:rsidRPr="00242492" w:rsidRDefault="005E68E7" w:rsidP="005E68E7">
      <w:pPr>
        <w:pStyle w:val="Code"/>
        <w:rPr>
          <w:rStyle w:val="Emphasis"/>
          <w:i w:val="0"/>
          <w:sz w:val="16"/>
          <w:szCs w:val="16"/>
          <w:lang w:val="fr-FR"/>
        </w:rPr>
      </w:pPr>
      <w:r w:rsidRPr="005E68E7">
        <w:rPr>
          <w:rStyle w:val="Emphasis"/>
          <w:i w:val="0"/>
          <w:sz w:val="16"/>
          <w:szCs w:val="16"/>
        </w:rPr>
        <w:t xml:space="preserve">                        </w:t>
      </w:r>
      <w:r w:rsidRPr="00242492">
        <w:rPr>
          <w:rStyle w:val="Emphasis"/>
          <w:i w:val="0"/>
          <w:sz w:val="16"/>
          <w:szCs w:val="16"/>
          <w:lang w:val="fr-FR"/>
        </w:rPr>
        <w:t>&lt;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"Iran" &gt; Iran&lt;/option&gt;</w:t>
      </w:r>
    </w:p>
    <w:p w14:paraId="6B5CE1BE" w14:textId="77777777" w:rsidR="005E68E7" w:rsidRPr="00242492" w:rsidRDefault="005E68E7" w:rsidP="005E68E7">
      <w:pPr>
        <w:pStyle w:val="Code"/>
        <w:rPr>
          <w:rStyle w:val="Emphasis"/>
          <w:i w:val="0"/>
          <w:sz w:val="16"/>
          <w:szCs w:val="16"/>
          <w:lang w:val="fr-FR"/>
        </w:rPr>
      </w:pPr>
      <w:r w:rsidRPr="00242492">
        <w:rPr>
          <w:rStyle w:val="Emphasis"/>
          <w:i w:val="0"/>
          <w:sz w:val="16"/>
          <w:szCs w:val="16"/>
          <w:lang w:val="fr-FR"/>
        </w:rPr>
        <w:t xml:space="preserve">                        &lt;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"Iraq" &gt; Iraq&lt;/option&gt;</w:t>
      </w:r>
    </w:p>
    <w:p w14:paraId="654D2EF5" w14:textId="77777777" w:rsidR="005E68E7" w:rsidRPr="005E68E7" w:rsidRDefault="005E68E7" w:rsidP="005E68E7">
      <w:pPr>
        <w:pStyle w:val="Code"/>
        <w:rPr>
          <w:rStyle w:val="Emphasis"/>
          <w:i w:val="0"/>
          <w:sz w:val="16"/>
          <w:szCs w:val="16"/>
        </w:rPr>
      </w:pPr>
      <w:r w:rsidRPr="00242492">
        <w:rPr>
          <w:rStyle w:val="Emphasis"/>
          <w:i w:val="0"/>
          <w:sz w:val="16"/>
          <w:szCs w:val="16"/>
          <w:lang w:val="fr-FR"/>
        </w:rPr>
        <w:t xml:space="preserve">                        </w:t>
      </w:r>
      <w:r w:rsidRPr="005E68E7">
        <w:rPr>
          <w:rStyle w:val="Emphasis"/>
          <w:i w:val="0"/>
          <w:sz w:val="16"/>
          <w:szCs w:val="16"/>
        </w:rPr>
        <w:t>&lt;option value= "Ireland" &gt; Ireland&lt;/option&gt;</w:t>
      </w:r>
    </w:p>
    <w:p w14:paraId="5D0F4D6F"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"Isle of Man" &gt; Isle of Man&lt;/option&gt;</w:t>
      </w:r>
    </w:p>
    <w:p w14:paraId="2F1A92C3"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"Israel" &gt; Israel&lt;/option&gt;</w:t>
      </w:r>
    </w:p>
    <w:p w14:paraId="297D0AD9"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"Italy" &gt; Italy&lt;/option&gt;</w:t>
      </w:r>
    </w:p>
    <w:p w14:paraId="3D15EFAA"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"Ivory Coast" &gt; Ivory Coast&lt;/option&gt;</w:t>
      </w:r>
    </w:p>
    <w:p w14:paraId="0D981584" w14:textId="77777777" w:rsidR="005E68E7" w:rsidRPr="00242492" w:rsidRDefault="005E68E7" w:rsidP="005E68E7">
      <w:pPr>
        <w:pStyle w:val="Code"/>
        <w:rPr>
          <w:rStyle w:val="Emphasis"/>
          <w:i w:val="0"/>
          <w:sz w:val="16"/>
          <w:szCs w:val="16"/>
          <w:lang w:val="fr-FR"/>
        </w:rPr>
      </w:pPr>
      <w:r w:rsidRPr="005E68E7">
        <w:rPr>
          <w:rStyle w:val="Emphasis"/>
          <w:i w:val="0"/>
          <w:sz w:val="16"/>
          <w:szCs w:val="16"/>
        </w:rPr>
        <w:t xml:space="preserve">                        </w:t>
      </w:r>
      <w:r w:rsidRPr="00242492">
        <w:rPr>
          <w:rStyle w:val="Emphasis"/>
          <w:i w:val="0"/>
          <w:sz w:val="16"/>
          <w:szCs w:val="16"/>
          <w:lang w:val="fr-FR"/>
        </w:rPr>
        <w:t>&lt;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w:t>
      </w:r>
      <w:proofErr w:type="spellStart"/>
      <w:r w:rsidRPr="00242492">
        <w:rPr>
          <w:rStyle w:val="Emphasis"/>
          <w:i w:val="0"/>
          <w:sz w:val="16"/>
          <w:szCs w:val="16"/>
          <w:lang w:val="fr-FR"/>
        </w:rPr>
        <w:t>Jamaica</w:t>
      </w:r>
      <w:proofErr w:type="spellEnd"/>
      <w:r w:rsidRPr="00242492">
        <w:rPr>
          <w:rStyle w:val="Emphasis"/>
          <w:i w:val="0"/>
          <w:sz w:val="16"/>
          <w:szCs w:val="16"/>
          <w:lang w:val="fr-FR"/>
        </w:rPr>
        <w:t xml:space="preserve">" &gt; </w:t>
      </w:r>
      <w:proofErr w:type="spellStart"/>
      <w:r w:rsidRPr="00242492">
        <w:rPr>
          <w:rStyle w:val="Emphasis"/>
          <w:i w:val="0"/>
          <w:sz w:val="16"/>
          <w:szCs w:val="16"/>
          <w:lang w:val="fr-FR"/>
        </w:rPr>
        <w:t>Jamaica</w:t>
      </w:r>
      <w:proofErr w:type="spellEnd"/>
      <w:r w:rsidRPr="00242492">
        <w:rPr>
          <w:rStyle w:val="Emphasis"/>
          <w:i w:val="0"/>
          <w:sz w:val="16"/>
          <w:szCs w:val="16"/>
          <w:lang w:val="fr-FR"/>
        </w:rPr>
        <w:t>&lt;/option&gt;</w:t>
      </w:r>
    </w:p>
    <w:p w14:paraId="1E7E2ABE" w14:textId="77777777" w:rsidR="005E68E7" w:rsidRPr="00242492" w:rsidRDefault="005E68E7" w:rsidP="005E68E7">
      <w:pPr>
        <w:pStyle w:val="Code"/>
        <w:rPr>
          <w:rStyle w:val="Emphasis"/>
          <w:i w:val="0"/>
          <w:sz w:val="16"/>
          <w:szCs w:val="16"/>
          <w:lang w:val="fr-FR"/>
        </w:rPr>
      </w:pPr>
      <w:r w:rsidRPr="00242492">
        <w:rPr>
          <w:rStyle w:val="Emphasis"/>
          <w:i w:val="0"/>
          <w:sz w:val="16"/>
          <w:szCs w:val="16"/>
          <w:lang w:val="fr-FR"/>
        </w:rPr>
        <w:t xml:space="preserve">                        &lt;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"Japan" &gt; Japan&lt;/option&gt;</w:t>
      </w:r>
    </w:p>
    <w:p w14:paraId="693A80EE" w14:textId="77777777" w:rsidR="005E68E7" w:rsidRPr="00242492" w:rsidRDefault="005E68E7" w:rsidP="005E68E7">
      <w:pPr>
        <w:pStyle w:val="Code"/>
        <w:rPr>
          <w:rStyle w:val="Emphasis"/>
          <w:i w:val="0"/>
          <w:sz w:val="16"/>
          <w:szCs w:val="16"/>
          <w:lang w:val="fr-FR"/>
        </w:rPr>
      </w:pPr>
      <w:r w:rsidRPr="00242492">
        <w:rPr>
          <w:rStyle w:val="Emphasis"/>
          <w:i w:val="0"/>
          <w:sz w:val="16"/>
          <w:szCs w:val="16"/>
          <w:lang w:val="fr-FR"/>
        </w:rPr>
        <w:t xml:space="preserve">                        &lt;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"Jordan" &gt; Jordan&lt;/option&gt;</w:t>
      </w:r>
    </w:p>
    <w:p w14:paraId="0471165D" w14:textId="77777777" w:rsidR="005E68E7" w:rsidRPr="005E68E7" w:rsidRDefault="005E68E7" w:rsidP="005E68E7">
      <w:pPr>
        <w:pStyle w:val="Code"/>
        <w:rPr>
          <w:rStyle w:val="Emphasis"/>
          <w:i w:val="0"/>
          <w:sz w:val="16"/>
          <w:szCs w:val="16"/>
        </w:rPr>
      </w:pPr>
      <w:r w:rsidRPr="00242492">
        <w:rPr>
          <w:rStyle w:val="Emphasis"/>
          <w:i w:val="0"/>
          <w:sz w:val="16"/>
          <w:szCs w:val="16"/>
          <w:lang w:val="fr-FR"/>
        </w:rPr>
        <w:t xml:space="preserve">                        </w:t>
      </w:r>
      <w:r w:rsidRPr="005E68E7">
        <w:rPr>
          <w:rStyle w:val="Emphasis"/>
          <w:i w:val="0"/>
          <w:sz w:val="16"/>
          <w:szCs w:val="16"/>
        </w:rPr>
        <w:t>&lt;option value= "Kazakhstan" &gt; Kazakhstan&lt;/option&gt;</w:t>
      </w:r>
    </w:p>
    <w:p w14:paraId="0173907B"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"Kenya" &gt; Kenya&lt;/option&gt;</w:t>
      </w:r>
    </w:p>
    <w:p w14:paraId="497A75FB"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"Kuwait" &gt; Kuwait&lt;/option&gt;</w:t>
      </w:r>
    </w:p>
    <w:p w14:paraId="7A0CF9F8"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"Kyrgyzstan" &gt; Kyrgyzstan&lt;/option&gt;</w:t>
      </w:r>
    </w:p>
    <w:p w14:paraId="5EDE97F4"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"Laos" &gt; Laos&lt;/option&gt;</w:t>
      </w:r>
    </w:p>
    <w:p w14:paraId="1C784508"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"Latvia" &gt; Latvia&lt;/option&gt;</w:t>
      </w:r>
    </w:p>
    <w:p w14:paraId="4CFD1222"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"Lebanon" &gt; Lebanon&lt;/option&gt;</w:t>
      </w:r>
    </w:p>
    <w:p w14:paraId="23AD6E1B"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"Lesotho" &gt; Lesotho&lt;/option&gt;</w:t>
      </w:r>
    </w:p>
    <w:p w14:paraId="4F65CDC9"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"Liberia" &gt; Liberia&lt;/option&gt;</w:t>
      </w:r>
    </w:p>
    <w:p w14:paraId="0F9478E8"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"Libya" &gt; Libya&lt;/option&gt;</w:t>
      </w:r>
    </w:p>
    <w:p w14:paraId="4DEF0A70"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"Liechtenstein" &gt; Liechtenstein&lt;/option&gt;</w:t>
      </w:r>
    </w:p>
    <w:p w14:paraId="66704054"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"Lithuania" &gt; Lithuania&lt;/option&gt;</w:t>
      </w:r>
    </w:p>
    <w:p w14:paraId="7B60C7F4"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"Luxembourg" &gt; Luxembourg&lt;/option&gt;</w:t>
      </w:r>
    </w:p>
    <w:p w14:paraId="4AE3DBFE"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"MS Zaandam" &gt; MS Zaandam&lt;/option&gt;</w:t>
      </w:r>
    </w:p>
    <w:p w14:paraId="227B7EF6"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"Macao" &gt; Macao&lt;/option&gt;</w:t>
      </w:r>
    </w:p>
    <w:p w14:paraId="76C2551E"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"Madagascar" &gt; Madagascar&lt;/option&gt;</w:t>
      </w:r>
    </w:p>
    <w:p w14:paraId="1848511E"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"Malawi" &gt; Malawi&lt;/option&gt;</w:t>
      </w:r>
    </w:p>
    <w:p w14:paraId="295CB10F"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"Malaysia" &gt; Malaysia&lt;/option&gt;</w:t>
      </w:r>
    </w:p>
    <w:p w14:paraId="64015906"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"Maldives" &gt; Maldives&lt;/option&gt;</w:t>
      </w:r>
    </w:p>
    <w:p w14:paraId="22C12D73"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"Mali" &gt; Mali&lt;/option&gt;</w:t>
      </w:r>
    </w:p>
    <w:p w14:paraId="67F94853"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"Malta" &gt; Malta&lt;/option&gt;</w:t>
      </w:r>
    </w:p>
    <w:p w14:paraId="61589727" w14:textId="77777777" w:rsidR="005E68E7" w:rsidRPr="00242492" w:rsidRDefault="005E68E7" w:rsidP="005E68E7">
      <w:pPr>
        <w:pStyle w:val="Code"/>
        <w:rPr>
          <w:rStyle w:val="Emphasis"/>
          <w:i w:val="0"/>
          <w:sz w:val="16"/>
          <w:szCs w:val="16"/>
          <w:lang w:val="fr-FR"/>
        </w:rPr>
      </w:pPr>
      <w:r w:rsidRPr="005E68E7">
        <w:rPr>
          <w:rStyle w:val="Emphasis"/>
          <w:i w:val="0"/>
          <w:sz w:val="16"/>
          <w:szCs w:val="16"/>
        </w:rPr>
        <w:t xml:space="preserve">                        </w:t>
      </w:r>
      <w:r w:rsidRPr="00242492">
        <w:rPr>
          <w:rStyle w:val="Emphasis"/>
          <w:i w:val="0"/>
          <w:sz w:val="16"/>
          <w:szCs w:val="16"/>
          <w:lang w:val="fr-FR"/>
        </w:rPr>
        <w:t>&lt;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"Martinique" &gt; Martinique&lt;/option&gt;</w:t>
      </w:r>
    </w:p>
    <w:p w14:paraId="1EABAECD" w14:textId="77777777" w:rsidR="005E68E7" w:rsidRPr="00242492" w:rsidRDefault="005E68E7" w:rsidP="005E68E7">
      <w:pPr>
        <w:pStyle w:val="Code"/>
        <w:rPr>
          <w:rStyle w:val="Emphasis"/>
          <w:i w:val="0"/>
          <w:sz w:val="16"/>
          <w:szCs w:val="16"/>
          <w:lang w:val="fr-FR"/>
        </w:rPr>
      </w:pPr>
      <w:r w:rsidRPr="00242492">
        <w:rPr>
          <w:rStyle w:val="Emphasis"/>
          <w:i w:val="0"/>
          <w:sz w:val="16"/>
          <w:szCs w:val="16"/>
          <w:lang w:val="fr-FR"/>
        </w:rPr>
        <w:t xml:space="preserve">                        &lt;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w:t>
      </w:r>
      <w:proofErr w:type="spellStart"/>
      <w:r w:rsidRPr="00242492">
        <w:rPr>
          <w:rStyle w:val="Emphasis"/>
          <w:i w:val="0"/>
          <w:sz w:val="16"/>
          <w:szCs w:val="16"/>
          <w:lang w:val="fr-FR"/>
        </w:rPr>
        <w:t>Mauritania</w:t>
      </w:r>
      <w:proofErr w:type="spellEnd"/>
      <w:r w:rsidRPr="00242492">
        <w:rPr>
          <w:rStyle w:val="Emphasis"/>
          <w:i w:val="0"/>
          <w:sz w:val="16"/>
          <w:szCs w:val="16"/>
          <w:lang w:val="fr-FR"/>
        </w:rPr>
        <w:t xml:space="preserve">" &gt; </w:t>
      </w:r>
      <w:proofErr w:type="spellStart"/>
      <w:r w:rsidRPr="00242492">
        <w:rPr>
          <w:rStyle w:val="Emphasis"/>
          <w:i w:val="0"/>
          <w:sz w:val="16"/>
          <w:szCs w:val="16"/>
          <w:lang w:val="fr-FR"/>
        </w:rPr>
        <w:t>Mauritania</w:t>
      </w:r>
      <w:proofErr w:type="spellEnd"/>
      <w:r w:rsidRPr="00242492">
        <w:rPr>
          <w:rStyle w:val="Emphasis"/>
          <w:i w:val="0"/>
          <w:sz w:val="16"/>
          <w:szCs w:val="16"/>
          <w:lang w:val="fr-FR"/>
        </w:rPr>
        <w:t>&lt;/option&gt;</w:t>
      </w:r>
    </w:p>
    <w:p w14:paraId="3B5DBD13" w14:textId="77777777" w:rsidR="005E68E7" w:rsidRPr="00242492" w:rsidRDefault="005E68E7" w:rsidP="005E68E7">
      <w:pPr>
        <w:pStyle w:val="Code"/>
        <w:rPr>
          <w:rStyle w:val="Emphasis"/>
          <w:i w:val="0"/>
          <w:sz w:val="16"/>
          <w:szCs w:val="16"/>
          <w:lang w:val="fr-FR"/>
        </w:rPr>
      </w:pPr>
      <w:r w:rsidRPr="00242492">
        <w:rPr>
          <w:rStyle w:val="Emphasis"/>
          <w:i w:val="0"/>
          <w:sz w:val="16"/>
          <w:szCs w:val="16"/>
          <w:lang w:val="fr-FR"/>
        </w:rPr>
        <w:t xml:space="preserve">                        &lt;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"Mauritius" &gt; Mauritius&lt;/option&gt;</w:t>
      </w:r>
    </w:p>
    <w:p w14:paraId="162B4A23" w14:textId="77777777" w:rsidR="005E68E7" w:rsidRPr="005E68E7" w:rsidRDefault="005E68E7" w:rsidP="005E68E7">
      <w:pPr>
        <w:pStyle w:val="Code"/>
        <w:rPr>
          <w:rStyle w:val="Emphasis"/>
          <w:i w:val="0"/>
          <w:sz w:val="16"/>
          <w:szCs w:val="16"/>
        </w:rPr>
      </w:pPr>
      <w:r w:rsidRPr="00242492">
        <w:rPr>
          <w:rStyle w:val="Emphasis"/>
          <w:i w:val="0"/>
          <w:sz w:val="16"/>
          <w:szCs w:val="16"/>
          <w:lang w:val="fr-FR"/>
        </w:rPr>
        <w:t xml:space="preserve">                        </w:t>
      </w:r>
      <w:r w:rsidRPr="005E68E7">
        <w:rPr>
          <w:rStyle w:val="Emphasis"/>
          <w:i w:val="0"/>
          <w:sz w:val="16"/>
          <w:szCs w:val="16"/>
        </w:rPr>
        <w:t>&lt;option value= "Mayotte" &gt; Mayotte&lt;/option&gt;</w:t>
      </w:r>
    </w:p>
    <w:p w14:paraId="15C7D817"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"Mexico" &gt; Mexico&lt;/option&gt;</w:t>
      </w:r>
    </w:p>
    <w:p w14:paraId="2EB9A6C0"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"Moldova" &gt; Moldova&lt;/option&gt;</w:t>
      </w:r>
    </w:p>
    <w:p w14:paraId="233ED6AA"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"Monaco" &gt; Monaco&lt;/option&gt;</w:t>
      </w:r>
    </w:p>
    <w:p w14:paraId="3CBDF31A"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"Mongolia" &gt; Mongolia&lt;/option&gt;</w:t>
      </w:r>
    </w:p>
    <w:p w14:paraId="5E2400E3"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"Montenegro" &gt; Montenegro&lt;/option&gt;</w:t>
      </w:r>
    </w:p>
    <w:p w14:paraId="2642F981" w14:textId="77777777" w:rsidR="005E68E7" w:rsidRPr="00242492" w:rsidRDefault="005E68E7" w:rsidP="005E68E7">
      <w:pPr>
        <w:pStyle w:val="Code"/>
        <w:rPr>
          <w:rStyle w:val="Emphasis"/>
          <w:i w:val="0"/>
          <w:sz w:val="16"/>
          <w:szCs w:val="16"/>
          <w:lang w:val="fr-FR"/>
        </w:rPr>
      </w:pPr>
      <w:r w:rsidRPr="005E68E7">
        <w:rPr>
          <w:rStyle w:val="Emphasis"/>
          <w:i w:val="0"/>
          <w:sz w:val="16"/>
          <w:szCs w:val="16"/>
        </w:rPr>
        <w:t xml:space="preserve">                        </w:t>
      </w:r>
      <w:r w:rsidRPr="00242492">
        <w:rPr>
          <w:rStyle w:val="Emphasis"/>
          <w:i w:val="0"/>
          <w:sz w:val="16"/>
          <w:szCs w:val="16"/>
          <w:lang w:val="fr-FR"/>
        </w:rPr>
        <w:t>&lt;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"Montserrat" &gt; Montserrat&lt;/option&gt;</w:t>
      </w:r>
    </w:p>
    <w:p w14:paraId="726A990F" w14:textId="77777777" w:rsidR="005E68E7" w:rsidRPr="005E68E7" w:rsidRDefault="005E68E7" w:rsidP="005E68E7">
      <w:pPr>
        <w:pStyle w:val="Code"/>
        <w:rPr>
          <w:rStyle w:val="Emphasis"/>
          <w:i w:val="0"/>
          <w:sz w:val="16"/>
          <w:szCs w:val="16"/>
        </w:rPr>
      </w:pPr>
      <w:r w:rsidRPr="00242492">
        <w:rPr>
          <w:rStyle w:val="Emphasis"/>
          <w:i w:val="0"/>
          <w:sz w:val="16"/>
          <w:szCs w:val="16"/>
          <w:lang w:val="fr-FR"/>
        </w:rPr>
        <w:t xml:space="preserve">                        </w:t>
      </w:r>
      <w:r w:rsidRPr="005E68E7">
        <w:rPr>
          <w:rStyle w:val="Emphasis"/>
          <w:i w:val="0"/>
          <w:sz w:val="16"/>
          <w:szCs w:val="16"/>
        </w:rPr>
        <w:t>&lt;option value= "Morocco" &gt; Morocco&lt;/option&gt;</w:t>
      </w:r>
    </w:p>
    <w:p w14:paraId="7E7ED46C" w14:textId="77777777" w:rsidR="005E68E7" w:rsidRPr="00242492" w:rsidRDefault="005E68E7" w:rsidP="005E68E7">
      <w:pPr>
        <w:pStyle w:val="Code"/>
        <w:rPr>
          <w:rStyle w:val="Emphasis"/>
          <w:i w:val="0"/>
          <w:sz w:val="16"/>
          <w:szCs w:val="16"/>
          <w:lang w:val="fr-FR"/>
        </w:rPr>
      </w:pPr>
      <w:r w:rsidRPr="005E68E7">
        <w:rPr>
          <w:rStyle w:val="Emphasis"/>
          <w:i w:val="0"/>
          <w:sz w:val="16"/>
          <w:szCs w:val="16"/>
        </w:rPr>
        <w:t xml:space="preserve">                        </w:t>
      </w:r>
      <w:r w:rsidRPr="00242492">
        <w:rPr>
          <w:rStyle w:val="Emphasis"/>
          <w:i w:val="0"/>
          <w:sz w:val="16"/>
          <w:szCs w:val="16"/>
          <w:lang w:val="fr-FR"/>
        </w:rPr>
        <w:t>&lt;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"Mozambique" &gt; Mozambique&lt;/option&gt;</w:t>
      </w:r>
    </w:p>
    <w:p w14:paraId="62A83CBA" w14:textId="77777777" w:rsidR="005E68E7" w:rsidRPr="005E68E7" w:rsidRDefault="005E68E7" w:rsidP="005E68E7">
      <w:pPr>
        <w:pStyle w:val="Code"/>
        <w:rPr>
          <w:rStyle w:val="Emphasis"/>
          <w:i w:val="0"/>
          <w:sz w:val="16"/>
          <w:szCs w:val="16"/>
        </w:rPr>
      </w:pPr>
      <w:r w:rsidRPr="00242492">
        <w:rPr>
          <w:rStyle w:val="Emphasis"/>
          <w:i w:val="0"/>
          <w:sz w:val="16"/>
          <w:szCs w:val="16"/>
          <w:lang w:val="fr-FR"/>
        </w:rPr>
        <w:t xml:space="preserve">                        </w:t>
      </w:r>
      <w:r w:rsidRPr="005E68E7">
        <w:rPr>
          <w:rStyle w:val="Emphasis"/>
          <w:i w:val="0"/>
          <w:sz w:val="16"/>
          <w:szCs w:val="16"/>
        </w:rPr>
        <w:t>&lt;option value= "Myanmar" &gt; Myanmar&lt;/option&gt;</w:t>
      </w:r>
    </w:p>
    <w:p w14:paraId="6B2E9165"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"Namibia" &gt; Namibia&lt;/option&gt;</w:t>
      </w:r>
    </w:p>
    <w:p w14:paraId="748CCA1F"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"Nepal" &gt; Nepal&lt;/option&gt;</w:t>
      </w:r>
    </w:p>
    <w:p w14:paraId="5832FFF8"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"Netherlands" &gt; Netherlands&lt;/option&gt;</w:t>
      </w:r>
    </w:p>
    <w:p w14:paraId="3792BEE9"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"New Caledonia" &gt; New Caledonia&lt;/option&gt;</w:t>
      </w:r>
    </w:p>
    <w:p w14:paraId="13B2C71D"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"New Zealand" &gt; New Zealand&lt;/option&gt;</w:t>
      </w:r>
    </w:p>
    <w:p w14:paraId="4C8D6E8A" w14:textId="77777777" w:rsidR="005E68E7" w:rsidRPr="00242492" w:rsidRDefault="005E68E7" w:rsidP="005E68E7">
      <w:pPr>
        <w:pStyle w:val="Code"/>
        <w:rPr>
          <w:rStyle w:val="Emphasis"/>
          <w:i w:val="0"/>
          <w:sz w:val="16"/>
          <w:szCs w:val="16"/>
          <w:lang w:val="fr-FR"/>
        </w:rPr>
      </w:pPr>
      <w:r w:rsidRPr="005E68E7">
        <w:rPr>
          <w:rStyle w:val="Emphasis"/>
          <w:i w:val="0"/>
          <w:sz w:val="16"/>
          <w:szCs w:val="16"/>
        </w:rPr>
        <w:t xml:space="preserve">                        </w:t>
      </w:r>
      <w:r w:rsidRPr="00242492">
        <w:rPr>
          <w:rStyle w:val="Emphasis"/>
          <w:i w:val="0"/>
          <w:sz w:val="16"/>
          <w:szCs w:val="16"/>
          <w:lang w:val="fr-FR"/>
        </w:rPr>
        <w:t>&lt;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"Nicaragua" &gt; Nicaragua&lt;/option&gt;</w:t>
      </w:r>
    </w:p>
    <w:p w14:paraId="68D67727" w14:textId="77777777" w:rsidR="005E68E7" w:rsidRPr="005E68E7" w:rsidRDefault="005E68E7" w:rsidP="005E68E7">
      <w:pPr>
        <w:pStyle w:val="Code"/>
        <w:rPr>
          <w:rStyle w:val="Emphasis"/>
          <w:i w:val="0"/>
          <w:sz w:val="16"/>
          <w:szCs w:val="16"/>
        </w:rPr>
      </w:pPr>
      <w:r w:rsidRPr="00242492">
        <w:rPr>
          <w:rStyle w:val="Emphasis"/>
          <w:i w:val="0"/>
          <w:sz w:val="16"/>
          <w:szCs w:val="16"/>
          <w:lang w:val="fr-FR"/>
        </w:rPr>
        <w:lastRenderedPageBreak/>
        <w:t xml:space="preserve">                        </w:t>
      </w:r>
      <w:r w:rsidRPr="005E68E7">
        <w:rPr>
          <w:rStyle w:val="Emphasis"/>
          <w:i w:val="0"/>
          <w:sz w:val="16"/>
          <w:szCs w:val="16"/>
        </w:rPr>
        <w:t>&lt;option value= "Niger" &gt; Niger&lt;/option&gt;</w:t>
      </w:r>
    </w:p>
    <w:p w14:paraId="06A5F6E7"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"Nigeria" &gt; Nigeria&lt;/option&gt;</w:t>
      </w:r>
    </w:p>
    <w:p w14:paraId="27FDA654"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"North Macedonia" &gt; North Macedonia&lt;/option&gt;</w:t>
      </w:r>
    </w:p>
    <w:p w14:paraId="48E2B703"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"Norway" &gt; Norway&lt;/option&gt;</w:t>
      </w:r>
    </w:p>
    <w:p w14:paraId="3C93C768"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"Oman" &gt; Oman&lt;/option&gt;</w:t>
      </w:r>
    </w:p>
    <w:p w14:paraId="0C55A80B"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"Pakistan" &gt; Pakistan&lt;/option&gt;</w:t>
      </w:r>
    </w:p>
    <w:p w14:paraId="4D1C5782"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"Palestine" &gt; Palestine&lt;/option&gt;</w:t>
      </w:r>
    </w:p>
    <w:p w14:paraId="5355E1D4"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"Panama" &gt; Panama&lt;/option&gt;</w:t>
      </w:r>
    </w:p>
    <w:p w14:paraId="20C5666C"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"Papua New Guinea" &gt; Papua New Guinea&lt;/option&gt;</w:t>
      </w:r>
    </w:p>
    <w:p w14:paraId="4FF6FFFF"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"Paraguay" &gt; Paraguay&lt;/option&gt;</w:t>
      </w:r>
    </w:p>
    <w:p w14:paraId="51C7AD68"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"Peru" &gt; Peru&lt;/option&gt;</w:t>
      </w:r>
    </w:p>
    <w:p w14:paraId="74544B77"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"Philippines" &gt; Philippines&lt;/option&gt;</w:t>
      </w:r>
    </w:p>
    <w:p w14:paraId="60E00884"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"Poland" &gt; Poland&lt;/option&gt;</w:t>
      </w:r>
    </w:p>
    <w:p w14:paraId="0DB3AC90"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"Portugal" &gt; Portugal&lt;/option&gt;</w:t>
      </w:r>
    </w:p>
    <w:p w14:paraId="40EFC669"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"Qatar" &gt; Qatar&lt;/option&gt;</w:t>
      </w:r>
    </w:p>
    <w:p w14:paraId="499B8987"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"Romania" &gt; Romania&lt;/option&gt;</w:t>
      </w:r>
    </w:p>
    <w:p w14:paraId="6EF7E2A5"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"Russia" &gt; Russia&lt;/option&gt;</w:t>
      </w:r>
    </w:p>
    <w:p w14:paraId="36BED5A5"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"Rwanda" &gt; Rwanda&lt;/option&gt;</w:t>
      </w:r>
    </w:p>
    <w:p w14:paraId="5216DE9A" w14:textId="77777777" w:rsidR="005E68E7" w:rsidRPr="00242492" w:rsidRDefault="005E68E7" w:rsidP="005E68E7">
      <w:pPr>
        <w:pStyle w:val="Code"/>
        <w:rPr>
          <w:rStyle w:val="Emphasis"/>
          <w:i w:val="0"/>
          <w:sz w:val="16"/>
          <w:szCs w:val="16"/>
          <w:lang w:val="fr-FR"/>
        </w:rPr>
      </w:pPr>
      <w:r w:rsidRPr="005E68E7">
        <w:rPr>
          <w:rStyle w:val="Emphasis"/>
          <w:i w:val="0"/>
          <w:sz w:val="16"/>
          <w:szCs w:val="16"/>
        </w:rPr>
        <w:t xml:space="preserve">                        </w:t>
      </w:r>
      <w:r w:rsidRPr="00242492">
        <w:rPr>
          <w:rStyle w:val="Emphasis"/>
          <w:i w:val="0"/>
          <w:sz w:val="16"/>
          <w:szCs w:val="16"/>
          <w:lang w:val="fr-FR"/>
        </w:rPr>
        <w:t>&lt;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"Réunion" &gt; Réunion&lt;/option&gt;</w:t>
      </w:r>
    </w:p>
    <w:p w14:paraId="5266949C" w14:textId="77777777" w:rsidR="005E68E7" w:rsidRPr="005E68E7" w:rsidRDefault="005E68E7" w:rsidP="005E68E7">
      <w:pPr>
        <w:pStyle w:val="Code"/>
        <w:rPr>
          <w:rStyle w:val="Emphasis"/>
          <w:i w:val="0"/>
          <w:sz w:val="16"/>
          <w:szCs w:val="16"/>
        </w:rPr>
      </w:pPr>
      <w:r w:rsidRPr="00242492">
        <w:rPr>
          <w:rStyle w:val="Emphasis"/>
          <w:i w:val="0"/>
          <w:sz w:val="16"/>
          <w:szCs w:val="16"/>
          <w:lang w:val="fr-FR"/>
        </w:rPr>
        <w:t xml:space="preserve">                        </w:t>
      </w:r>
      <w:r w:rsidRPr="005E68E7">
        <w:rPr>
          <w:rStyle w:val="Emphasis"/>
          <w:i w:val="0"/>
          <w:sz w:val="16"/>
          <w:szCs w:val="16"/>
        </w:rPr>
        <w:t>&lt;option value= "S. Korea" &gt; S. Korea&lt;/option&gt;</w:t>
      </w:r>
    </w:p>
    <w:p w14:paraId="445FF645"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"Saint Kitts and Nevis" &gt; Saint Kitts and Nevis&lt;/option&gt;</w:t>
      </w:r>
    </w:p>
    <w:p w14:paraId="3077877D" w14:textId="77777777" w:rsidR="005E68E7" w:rsidRPr="00242492" w:rsidRDefault="005E68E7" w:rsidP="005E68E7">
      <w:pPr>
        <w:pStyle w:val="Code"/>
        <w:rPr>
          <w:rStyle w:val="Emphasis"/>
          <w:i w:val="0"/>
          <w:sz w:val="16"/>
          <w:szCs w:val="16"/>
          <w:lang w:val="fr-FR"/>
        </w:rPr>
      </w:pPr>
      <w:r w:rsidRPr="005E68E7">
        <w:rPr>
          <w:rStyle w:val="Emphasis"/>
          <w:i w:val="0"/>
          <w:sz w:val="16"/>
          <w:szCs w:val="16"/>
        </w:rPr>
        <w:t xml:space="preserve">                        </w:t>
      </w:r>
      <w:r w:rsidRPr="00242492">
        <w:rPr>
          <w:rStyle w:val="Emphasis"/>
          <w:i w:val="0"/>
          <w:sz w:val="16"/>
          <w:szCs w:val="16"/>
          <w:lang w:val="fr-FR"/>
        </w:rPr>
        <w:t>&lt;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"Saint Lucia" &gt; Saint Lucia&lt;/option&gt;</w:t>
      </w:r>
    </w:p>
    <w:p w14:paraId="749598C1" w14:textId="77777777" w:rsidR="005E68E7" w:rsidRPr="00242492" w:rsidRDefault="005E68E7" w:rsidP="005E68E7">
      <w:pPr>
        <w:pStyle w:val="Code"/>
        <w:rPr>
          <w:rStyle w:val="Emphasis"/>
          <w:i w:val="0"/>
          <w:sz w:val="16"/>
          <w:szCs w:val="16"/>
          <w:lang w:val="fr-FR"/>
        </w:rPr>
      </w:pPr>
      <w:r w:rsidRPr="00242492">
        <w:rPr>
          <w:rStyle w:val="Emphasis"/>
          <w:i w:val="0"/>
          <w:sz w:val="16"/>
          <w:szCs w:val="16"/>
          <w:lang w:val="fr-FR"/>
        </w:rPr>
        <w:t xml:space="preserve">                        &lt;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"Saint Martin" &gt; Saint Martin&lt;/option&gt;</w:t>
      </w:r>
    </w:p>
    <w:p w14:paraId="2A1215DB" w14:textId="77777777" w:rsidR="005E68E7" w:rsidRPr="00242492" w:rsidRDefault="005E68E7" w:rsidP="005E68E7">
      <w:pPr>
        <w:pStyle w:val="Code"/>
        <w:rPr>
          <w:rStyle w:val="Emphasis"/>
          <w:i w:val="0"/>
          <w:sz w:val="16"/>
          <w:szCs w:val="16"/>
          <w:lang w:val="fr-FR"/>
        </w:rPr>
      </w:pPr>
      <w:r w:rsidRPr="00242492">
        <w:rPr>
          <w:rStyle w:val="Emphasis"/>
          <w:i w:val="0"/>
          <w:sz w:val="16"/>
          <w:szCs w:val="16"/>
          <w:lang w:val="fr-FR"/>
        </w:rPr>
        <w:t xml:space="preserve">                        &lt;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"Saint Pierre Miquelon" &gt; Saint Pierre Miquelon&lt;/option&gt;</w:t>
      </w:r>
    </w:p>
    <w:p w14:paraId="12DD4236" w14:textId="77777777" w:rsidR="005E68E7" w:rsidRPr="005E68E7" w:rsidRDefault="005E68E7" w:rsidP="005E68E7">
      <w:pPr>
        <w:pStyle w:val="Code"/>
        <w:rPr>
          <w:rStyle w:val="Emphasis"/>
          <w:i w:val="0"/>
          <w:sz w:val="16"/>
          <w:szCs w:val="16"/>
        </w:rPr>
      </w:pPr>
      <w:r w:rsidRPr="00242492">
        <w:rPr>
          <w:rStyle w:val="Emphasis"/>
          <w:i w:val="0"/>
          <w:sz w:val="16"/>
          <w:szCs w:val="16"/>
          <w:lang w:val="fr-FR"/>
        </w:rPr>
        <w:t xml:space="preserve">                        </w:t>
      </w:r>
      <w:r w:rsidRPr="005E68E7">
        <w:rPr>
          <w:rStyle w:val="Emphasis"/>
          <w:i w:val="0"/>
          <w:sz w:val="16"/>
          <w:szCs w:val="16"/>
        </w:rPr>
        <w:t>&lt;option value= "San Marino" &gt; San Marino&lt;/option&gt;</w:t>
      </w:r>
    </w:p>
    <w:p w14:paraId="4D41C850"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"Sao Tome and Principe" &gt; Sao Tome and Principe&lt;/option&gt;</w:t>
      </w:r>
    </w:p>
    <w:p w14:paraId="6FAE95D4"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"Saudi Arabia" &gt; Saudi Arabia&lt;/option&gt;</w:t>
      </w:r>
    </w:p>
    <w:p w14:paraId="17B6CE05"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"Senegal" &gt; Senegal&lt;/option&gt;</w:t>
      </w:r>
    </w:p>
    <w:p w14:paraId="5B0A4DC9" w14:textId="77777777" w:rsidR="005E68E7" w:rsidRPr="00242492" w:rsidRDefault="005E68E7" w:rsidP="005E68E7">
      <w:pPr>
        <w:pStyle w:val="Code"/>
        <w:rPr>
          <w:rStyle w:val="Emphasis"/>
          <w:i w:val="0"/>
          <w:sz w:val="16"/>
          <w:szCs w:val="16"/>
          <w:lang w:val="fr-FR"/>
        </w:rPr>
      </w:pPr>
      <w:r w:rsidRPr="005E68E7">
        <w:rPr>
          <w:rStyle w:val="Emphasis"/>
          <w:i w:val="0"/>
          <w:sz w:val="16"/>
          <w:szCs w:val="16"/>
        </w:rPr>
        <w:t xml:space="preserve">                        </w:t>
      </w:r>
      <w:r w:rsidRPr="00242492">
        <w:rPr>
          <w:rStyle w:val="Emphasis"/>
          <w:i w:val="0"/>
          <w:sz w:val="16"/>
          <w:szCs w:val="16"/>
          <w:lang w:val="fr-FR"/>
        </w:rPr>
        <w:t>&lt;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w:t>
      </w:r>
      <w:proofErr w:type="spellStart"/>
      <w:r w:rsidRPr="00242492">
        <w:rPr>
          <w:rStyle w:val="Emphasis"/>
          <w:i w:val="0"/>
          <w:sz w:val="16"/>
          <w:szCs w:val="16"/>
          <w:lang w:val="fr-FR"/>
        </w:rPr>
        <w:t>Serbia</w:t>
      </w:r>
      <w:proofErr w:type="spellEnd"/>
      <w:r w:rsidRPr="00242492">
        <w:rPr>
          <w:rStyle w:val="Emphasis"/>
          <w:i w:val="0"/>
          <w:sz w:val="16"/>
          <w:szCs w:val="16"/>
          <w:lang w:val="fr-FR"/>
        </w:rPr>
        <w:t xml:space="preserve">" &gt; </w:t>
      </w:r>
      <w:proofErr w:type="spellStart"/>
      <w:r w:rsidRPr="00242492">
        <w:rPr>
          <w:rStyle w:val="Emphasis"/>
          <w:i w:val="0"/>
          <w:sz w:val="16"/>
          <w:szCs w:val="16"/>
          <w:lang w:val="fr-FR"/>
        </w:rPr>
        <w:t>Serbia</w:t>
      </w:r>
      <w:proofErr w:type="spellEnd"/>
      <w:r w:rsidRPr="00242492">
        <w:rPr>
          <w:rStyle w:val="Emphasis"/>
          <w:i w:val="0"/>
          <w:sz w:val="16"/>
          <w:szCs w:val="16"/>
          <w:lang w:val="fr-FR"/>
        </w:rPr>
        <w:t>&lt;/option&gt;</w:t>
      </w:r>
    </w:p>
    <w:p w14:paraId="35570C29" w14:textId="77777777" w:rsidR="005E68E7" w:rsidRPr="00242492" w:rsidRDefault="005E68E7" w:rsidP="005E68E7">
      <w:pPr>
        <w:pStyle w:val="Code"/>
        <w:rPr>
          <w:rStyle w:val="Emphasis"/>
          <w:i w:val="0"/>
          <w:sz w:val="16"/>
          <w:szCs w:val="16"/>
          <w:lang w:val="fr-FR"/>
        </w:rPr>
      </w:pPr>
      <w:r w:rsidRPr="00242492">
        <w:rPr>
          <w:rStyle w:val="Emphasis"/>
          <w:i w:val="0"/>
          <w:sz w:val="16"/>
          <w:szCs w:val="16"/>
          <w:lang w:val="fr-FR"/>
        </w:rPr>
        <w:t xml:space="preserve">                        &lt;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"Seychelles" &gt; Seychelles&lt;/option&gt;</w:t>
      </w:r>
    </w:p>
    <w:p w14:paraId="677A4933" w14:textId="77777777" w:rsidR="005E68E7" w:rsidRPr="00242492" w:rsidRDefault="005E68E7" w:rsidP="005E68E7">
      <w:pPr>
        <w:pStyle w:val="Code"/>
        <w:rPr>
          <w:rStyle w:val="Emphasis"/>
          <w:i w:val="0"/>
          <w:sz w:val="16"/>
          <w:szCs w:val="16"/>
          <w:lang w:val="fr-FR"/>
        </w:rPr>
      </w:pPr>
      <w:r w:rsidRPr="00242492">
        <w:rPr>
          <w:rStyle w:val="Emphasis"/>
          <w:i w:val="0"/>
          <w:sz w:val="16"/>
          <w:szCs w:val="16"/>
          <w:lang w:val="fr-FR"/>
        </w:rPr>
        <w:t xml:space="preserve">                        &lt;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"Sierra Leone" &gt; Sierra Leone&lt;/option&gt;</w:t>
      </w:r>
    </w:p>
    <w:p w14:paraId="59570E3B" w14:textId="77777777" w:rsidR="005E68E7" w:rsidRPr="00242492" w:rsidRDefault="005E68E7" w:rsidP="005E68E7">
      <w:pPr>
        <w:pStyle w:val="Code"/>
        <w:rPr>
          <w:rStyle w:val="Emphasis"/>
          <w:i w:val="0"/>
          <w:sz w:val="16"/>
          <w:szCs w:val="16"/>
          <w:lang w:val="fr-FR"/>
        </w:rPr>
      </w:pPr>
      <w:r w:rsidRPr="00242492">
        <w:rPr>
          <w:rStyle w:val="Emphasis"/>
          <w:i w:val="0"/>
          <w:sz w:val="16"/>
          <w:szCs w:val="16"/>
          <w:lang w:val="fr-FR"/>
        </w:rPr>
        <w:t xml:space="preserve">                        &lt;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"Singapore" &gt; Singapore&lt;/option&gt;</w:t>
      </w:r>
    </w:p>
    <w:p w14:paraId="7BC9CC11" w14:textId="77777777" w:rsidR="005E68E7" w:rsidRPr="00242492" w:rsidRDefault="005E68E7" w:rsidP="005E68E7">
      <w:pPr>
        <w:pStyle w:val="Code"/>
        <w:rPr>
          <w:rStyle w:val="Emphasis"/>
          <w:i w:val="0"/>
          <w:sz w:val="16"/>
          <w:szCs w:val="16"/>
          <w:lang w:val="fr-FR"/>
        </w:rPr>
      </w:pPr>
      <w:r w:rsidRPr="00242492">
        <w:rPr>
          <w:rStyle w:val="Emphasis"/>
          <w:i w:val="0"/>
          <w:sz w:val="16"/>
          <w:szCs w:val="16"/>
          <w:lang w:val="fr-FR"/>
        </w:rPr>
        <w:t xml:space="preserve">                        &lt;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"Sint Maarten" &gt; Sint Maarten&lt;/option&gt;</w:t>
      </w:r>
    </w:p>
    <w:p w14:paraId="07A691D4" w14:textId="77777777" w:rsidR="005E68E7" w:rsidRPr="00242492" w:rsidRDefault="005E68E7" w:rsidP="005E68E7">
      <w:pPr>
        <w:pStyle w:val="Code"/>
        <w:rPr>
          <w:rStyle w:val="Emphasis"/>
          <w:i w:val="0"/>
          <w:sz w:val="16"/>
          <w:szCs w:val="16"/>
          <w:lang w:val="fr-FR"/>
        </w:rPr>
      </w:pPr>
      <w:r w:rsidRPr="00242492">
        <w:rPr>
          <w:rStyle w:val="Emphasis"/>
          <w:i w:val="0"/>
          <w:sz w:val="16"/>
          <w:szCs w:val="16"/>
          <w:lang w:val="fr-FR"/>
        </w:rPr>
        <w:t xml:space="preserve">                        &lt;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w:t>
      </w:r>
      <w:proofErr w:type="spellStart"/>
      <w:r w:rsidRPr="00242492">
        <w:rPr>
          <w:rStyle w:val="Emphasis"/>
          <w:i w:val="0"/>
          <w:sz w:val="16"/>
          <w:szCs w:val="16"/>
          <w:lang w:val="fr-FR"/>
        </w:rPr>
        <w:t>Slovakia</w:t>
      </w:r>
      <w:proofErr w:type="spellEnd"/>
      <w:r w:rsidRPr="00242492">
        <w:rPr>
          <w:rStyle w:val="Emphasis"/>
          <w:i w:val="0"/>
          <w:sz w:val="16"/>
          <w:szCs w:val="16"/>
          <w:lang w:val="fr-FR"/>
        </w:rPr>
        <w:t xml:space="preserve">" &gt; </w:t>
      </w:r>
      <w:proofErr w:type="spellStart"/>
      <w:r w:rsidRPr="00242492">
        <w:rPr>
          <w:rStyle w:val="Emphasis"/>
          <w:i w:val="0"/>
          <w:sz w:val="16"/>
          <w:szCs w:val="16"/>
          <w:lang w:val="fr-FR"/>
        </w:rPr>
        <w:t>Slovakia</w:t>
      </w:r>
      <w:proofErr w:type="spellEnd"/>
      <w:r w:rsidRPr="00242492">
        <w:rPr>
          <w:rStyle w:val="Emphasis"/>
          <w:i w:val="0"/>
          <w:sz w:val="16"/>
          <w:szCs w:val="16"/>
          <w:lang w:val="fr-FR"/>
        </w:rPr>
        <w:t>&lt;/option&gt;</w:t>
      </w:r>
    </w:p>
    <w:p w14:paraId="1C3529FD" w14:textId="77777777" w:rsidR="005E68E7" w:rsidRPr="00242492" w:rsidRDefault="005E68E7" w:rsidP="005E68E7">
      <w:pPr>
        <w:pStyle w:val="Code"/>
        <w:rPr>
          <w:rStyle w:val="Emphasis"/>
          <w:i w:val="0"/>
          <w:sz w:val="16"/>
          <w:szCs w:val="16"/>
          <w:lang w:val="fr-FR"/>
        </w:rPr>
      </w:pPr>
      <w:r w:rsidRPr="00242492">
        <w:rPr>
          <w:rStyle w:val="Emphasis"/>
          <w:i w:val="0"/>
          <w:sz w:val="16"/>
          <w:szCs w:val="16"/>
          <w:lang w:val="fr-FR"/>
        </w:rPr>
        <w:t xml:space="preserve">                        &lt;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w:t>
      </w:r>
      <w:proofErr w:type="spellStart"/>
      <w:r w:rsidRPr="00242492">
        <w:rPr>
          <w:rStyle w:val="Emphasis"/>
          <w:i w:val="0"/>
          <w:sz w:val="16"/>
          <w:szCs w:val="16"/>
          <w:lang w:val="fr-FR"/>
        </w:rPr>
        <w:t>Slovenia</w:t>
      </w:r>
      <w:proofErr w:type="spellEnd"/>
      <w:r w:rsidRPr="00242492">
        <w:rPr>
          <w:rStyle w:val="Emphasis"/>
          <w:i w:val="0"/>
          <w:sz w:val="16"/>
          <w:szCs w:val="16"/>
          <w:lang w:val="fr-FR"/>
        </w:rPr>
        <w:t xml:space="preserve">" &gt; </w:t>
      </w:r>
      <w:proofErr w:type="spellStart"/>
      <w:r w:rsidRPr="00242492">
        <w:rPr>
          <w:rStyle w:val="Emphasis"/>
          <w:i w:val="0"/>
          <w:sz w:val="16"/>
          <w:szCs w:val="16"/>
          <w:lang w:val="fr-FR"/>
        </w:rPr>
        <w:t>Slovenia</w:t>
      </w:r>
      <w:proofErr w:type="spellEnd"/>
      <w:r w:rsidRPr="00242492">
        <w:rPr>
          <w:rStyle w:val="Emphasis"/>
          <w:i w:val="0"/>
          <w:sz w:val="16"/>
          <w:szCs w:val="16"/>
          <w:lang w:val="fr-FR"/>
        </w:rPr>
        <w:t>&lt;/option&gt;</w:t>
      </w:r>
    </w:p>
    <w:p w14:paraId="3E989CB0" w14:textId="77777777" w:rsidR="005E68E7" w:rsidRPr="005E68E7" w:rsidRDefault="005E68E7" w:rsidP="005E68E7">
      <w:pPr>
        <w:pStyle w:val="Code"/>
        <w:rPr>
          <w:rStyle w:val="Emphasis"/>
          <w:i w:val="0"/>
          <w:sz w:val="16"/>
          <w:szCs w:val="16"/>
        </w:rPr>
      </w:pPr>
      <w:r w:rsidRPr="00242492">
        <w:rPr>
          <w:rStyle w:val="Emphasis"/>
          <w:i w:val="0"/>
          <w:sz w:val="16"/>
          <w:szCs w:val="16"/>
          <w:lang w:val="fr-FR"/>
        </w:rPr>
        <w:t xml:space="preserve">                        </w:t>
      </w:r>
      <w:r w:rsidRPr="005E68E7">
        <w:rPr>
          <w:rStyle w:val="Emphasis"/>
          <w:i w:val="0"/>
          <w:sz w:val="16"/>
          <w:szCs w:val="16"/>
        </w:rPr>
        <w:t>&lt;option value= "Somalia" &gt; Somalia&lt;/option&gt;</w:t>
      </w:r>
    </w:p>
    <w:p w14:paraId="7FBFD43D"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"South Africa" &gt; South Africa&lt;/option&gt;</w:t>
      </w:r>
    </w:p>
    <w:p w14:paraId="7D3E3339"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"South Sudan" &gt; South Sudan&lt;/option&gt;</w:t>
      </w:r>
    </w:p>
    <w:p w14:paraId="564016B4"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"Spain" &gt; Spain&lt;/option&gt;</w:t>
      </w:r>
    </w:p>
    <w:p w14:paraId="73B3E11D"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"Sri Lanka" &gt; Sri Lanka&lt;/option&gt;</w:t>
      </w:r>
    </w:p>
    <w:p w14:paraId="56CFFAB0"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"St. Barth" &gt; St. Barth&lt;/option&gt;</w:t>
      </w:r>
    </w:p>
    <w:p w14:paraId="03D1142C"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"St. Vincent Grenadines" &gt; St. Vincent Grenadines&lt;/option&gt;</w:t>
      </w:r>
    </w:p>
    <w:p w14:paraId="06FF947C"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"Sudan" &gt; Sudan&lt;/option&gt;</w:t>
      </w:r>
    </w:p>
    <w:p w14:paraId="15F00AE1"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"Suriname" &gt; Suriname&lt;/option&gt;</w:t>
      </w:r>
    </w:p>
    <w:p w14:paraId="34DE0533"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"Sweden" &gt; Sweden&lt;/option&gt;</w:t>
      </w:r>
    </w:p>
    <w:p w14:paraId="447A367D"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"Switzerland" &gt; Switzerland&lt;/option&gt;</w:t>
      </w:r>
    </w:p>
    <w:p w14:paraId="1F8945C2"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"Syria" &gt; Syria&lt;/option&gt;</w:t>
      </w:r>
    </w:p>
    <w:p w14:paraId="7045EFFA"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"Taiwan" &gt; Taiwan&lt;/option&gt;</w:t>
      </w:r>
    </w:p>
    <w:p w14:paraId="4614351E"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"Tajikistan" &gt; Tajikistan&lt;/option&gt;</w:t>
      </w:r>
    </w:p>
    <w:p w14:paraId="10469DF0"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"Tanzania" &gt; Tanzania&lt;/option&gt;</w:t>
      </w:r>
    </w:p>
    <w:p w14:paraId="0025B218"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"Thailand" &gt; Thailand&lt;/option&gt;</w:t>
      </w:r>
    </w:p>
    <w:p w14:paraId="412DF525"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"Timor-Leste" &gt; Timor-Leste&lt;/option&gt;</w:t>
      </w:r>
    </w:p>
    <w:p w14:paraId="1B226FA7"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"Togo" &gt; Togo&lt;/option&gt;</w:t>
      </w:r>
    </w:p>
    <w:p w14:paraId="1322080D"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"Trinidad and Tobago" &gt; Trinidad and Tobago&lt;/option&gt;</w:t>
      </w:r>
    </w:p>
    <w:p w14:paraId="1B9B9EE9"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"Tunisia" &gt; Tunisia&lt;/option&gt;</w:t>
      </w:r>
    </w:p>
    <w:p w14:paraId="3C2C0F5C"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"Turkey" &gt; Turkey&lt;/option&gt;</w:t>
      </w:r>
    </w:p>
    <w:p w14:paraId="0156178A"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"Turks and Caicos" &gt; Turks and Caicos&lt;/option&gt;</w:t>
      </w:r>
    </w:p>
    <w:p w14:paraId="5ED1B7D0"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"UAE" &gt; UAE&lt;/option&gt;</w:t>
      </w:r>
    </w:p>
    <w:p w14:paraId="2E8586A0"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"UK" &gt; UK&lt;/option&gt;</w:t>
      </w:r>
    </w:p>
    <w:p w14:paraId="538A61D2"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"USA" &gt; USA&lt;/option&gt;</w:t>
      </w:r>
    </w:p>
    <w:p w14:paraId="7ED789E1"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"Uganda" &gt; Uganda&lt;/option&gt;</w:t>
      </w:r>
    </w:p>
    <w:p w14:paraId="2DD17FB7"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"Ukraine" &gt; Ukraine&lt;/option&gt;</w:t>
      </w:r>
    </w:p>
    <w:p w14:paraId="591D5670"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"Uruguay" &gt; Uruguay&lt;/option&gt;</w:t>
      </w:r>
    </w:p>
    <w:p w14:paraId="5589E10D"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"Uzbekistan" &gt; Uzbekistan&lt;/option&gt;</w:t>
      </w:r>
    </w:p>
    <w:p w14:paraId="258B8BD0"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"Vatican City" &gt; Vatican City&lt;/option&gt;</w:t>
      </w:r>
    </w:p>
    <w:p w14:paraId="757F671A" w14:textId="77777777" w:rsidR="005E68E7" w:rsidRPr="00242492" w:rsidRDefault="005E68E7" w:rsidP="005E68E7">
      <w:pPr>
        <w:pStyle w:val="Code"/>
        <w:rPr>
          <w:rStyle w:val="Emphasis"/>
          <w:i w:val="0"/>
          <w:sz w:val="16"/>
          <w:szCs w:val="16"/>
          <w:lang w:val="fr-FR"/>
        </w:rPr>
      </w:pPr>
      <w:r w:rsidRPr="005E68E7">
        <w:rPr>
          <w:rStyle w:val="Emphasis"/>
          <w:i w:val="0"/>
          <w:sz w:val="16"/>
          <w:szCs w:val="16"/>
        </w:rPr>
        <w:lastRenderedPageBreak/>
        <w:t xml:space="preserve">                        </w:t>
      </w:r>
      <w:r w:rsidRPr="00242492">
        <w:rPr>
          <w:rStyle w:val="Emphasis"/>
          <w:i w:val="0"/>
          <w:sz w:val="16"/>
          <w:szCs w:val="16"/>
          <w:lang w:val="fr-FR"/>
        </w:rPr>
        <w:t>&lt;</w:t>
      </w:r>
      <w:proofErr w:type="gramStart"/>
      <w:r w:rsidRPr="00242492">
        <w:rPr>
          <w:rStyle w:val="Emphasis"/>
          <w:i w:val="0"/>
          <w:sz w:val="16"/>
          <w:szCs w:val="16"/>
          <w:lang w:val="fr-FR"/>
        </w:rPr>
        <w:t>option</w:t>
      </w:r>
      <w:proofErr w:type="gramEnd"/>
      <w:r w:rsidRPr="00242492">
        <w:rPr>
          <w:rStyle w:val="Emphasis"/>
          <w:i w:val="0"/>
          <w:sz w:val="16"/>
          <w:szCs w:val="16"/>
          <w:lang w:val="fr-FR"/>
        </w:rPr>
        <w:t xml:space="preserve"> value= "Venezuela" &gt; Venezuela&lt;/option&gt;</w:t>
      </w:r>
    </w:p>
    <w:p w14:paraId="33A347A8" w14:textId="77777777" w:rsidR="005E68E7" w:rsidRPr="005E68E7" w:rsidRDefault="005E68E7" w:rsidP="005E68E7">
      <w:pPr>
        <w:pStyle w:val="Code"/>
        <w:rPr>
          <w:rStyle w:val="Emphasis"/>
          <w:i w:val="0"/>
          <w:sz w:val="16"/>
          <w:szCs w:val="16"/>
        </w:rPr>
      </w:pPr>
      <w:r w:rsidRPr="00242492">
        <w:rPr>
          <w:rStyle w:val="Emphasis"/>
          <w:i w:val="0"/>
          <w:sz w:val="16"/>
          <w:szCs w:val="16"/>
          <w:lang w:val="fr-FR"/>
        </w:rPr>
        <w:t xml:space="preserve">                        </w:t>
      </w:r>
      <w:r w:rsidRPr="005E68E7">
        <w:rPr>
          <w:rStyle w:val="Emphasis"/>
          <w:i w:val="0"/>
          <w:sz w:val="16"/>
          <w:szCs w:val="16"/>
        </w:rPr>
        <w:t>&lt;option value= "Vietnam" &gt; Vietnam&lt;/option&gt;</w:t>
      </w:r>
    </w:p>
    <w:p w14:paraId="1A00D193"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"Western Sahara" &gt; Western Sahara&lt;/option&gt;</w:t>
      </w:r>
    </w:p>
    <w:p w14:paraId="2C74AA34"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"World" &gt; World&lt;/option&gt;</w:t>
      </w:r>
    </w:p>
    <w:p w14:paraId="12B25067"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"Yemen" &gt; Yemen&lt;/option&gt;</w:t>
      </w:r>
    </w:p>
    <w:p w14:paraId="5DC34C25"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"Zambia" &gt; Zambia&lt;/option&gt;</w:t>
      </w:r>
    </w:p>
    <w:p w14:paraId="284D0148"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&lt;option value= "Zimbabwe" &gt; Zimbabwe&lt;/option&gt;</w:t>
      </w:r>
    </w:p>
    <w:p w14:paraId="2D36F8D4"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w:t>
      </w:r>
      <w:proofErr w:type="spellStart"/>
      <w:r w:rsidRPr="005E68E7">
        <w:rPr>
          <w:rStyle w:val="Emphasis"/>
          <w:i w:val="0"/>
          <w:sz w:val="16"/>
          <w:szCs w:val="16"/>
        </w:rPr>
        <w:t>datalist</w:t>
      </w:r>
      <w:proofErr w:type="spellEnd"/>
      <w:r w:rsidRPr="005E68E7">
        <w:rPr>
          <w:rStyle w:val="Emphasis"/>
          <w:i w:val="0"/>
          <w:sz w:val="16"/>
          <w:szCs w:val="16"/>
        </w:rPr>
        <w:t>&gt;</w:t>
      </w:r>
    </w:p>
    <w:p w14:paraId="30F4B668"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w:t>
      </w:r>
      <w:proofErr w:type="spellStart"/>
      <w:r w:rsidRPr="005E68E7">
        <w:rPr>
          <w:rStyle w:val="Emphasis"/>
          <w:i w:val="0"/>
          <w:sz w:val="16"/>
          <w:szCs w:val="16"/>
        </w:rPr>
        <w:t>br</w:t>
      </w:r>
      <w:proofErr w:type="spellEnd"/>
      <w:r w:rsidRPr="005E68E7">
        <w:rPr>
          <w:rStyle w:val="Emphasis"/>
          <w:i w:val="0"/>
          <w:sz w:val="16"/>
          <w:szCs w:val="16"/>
        </w:rPr>
        <w:t>&gt;&lt;</w:t>
      </w:r>
      <w:proofErr w:type="spellStart"/>
      <w:r w:rsidRPr="005E68E7">
        <w:rPr>
          <w:rStyle w:val="Emphasis"/>
          <w:i w:val="0"/>
          <w:sz w:val="16"/>
          <w:szCs w:val="16"/>
        </w:rPr>
        <w:t>br</w:t>
      </w:r>
      <w:proofErr w:type="spellEnd"/>
      <w:r w:rsidRPr="005E68E7">
        <w:rPr>
          <w:rStyle w:val="Emphasis"/>
          <w:i w:val="0"/>
          <w:sz w:val="16"/>
          <w:szCs w:val="16"/>
        </w:rPr>
        <w:t>&gt;</w:t>
      </w:r>
    </w:p>
    <w:p w14:paraId="37068202"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&lt;input type=submit value=SUBMIT&gt;&lt;input type=reset value=RESET&gt;</w:t>
      </w:r>
    </w:p>
    <w:p w14:paraId="0FB6527B"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&lt;/form&gt;</w:t>
      </w:r>
    </w:p>
    <w:p w14:paraId="608704A9"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&lt;/div&gt;</w:t>
      </w:r>
    </w:p>
    <w:p w14:paraId="36CAA847"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&lt;/body&gt;</w:t>
      </w:r>
    </w:p>
    <w:p w14:paraId="1F63AA3A" w14:textId="55FD96EE" w:rsidR="005E68E7" w:rsidRDefault="005E68E7" w:rsidP="005E68E7">
      <w:pPr>
        <w:pStyle w:val="Code"/>
        <w:rPr>
          <w:rStyle w:val="Emphasis"/>
          <w:i w:val="0"/>
          <w:sz w:val="16"/>
          <w:szCs w:val="16"/>
        </w:rPr>
      </w:pPr>
      <w:r w:rsidRPr="005E68E7">
        <w:rPr>
          <w:rStyle w:val="Emphasis"/>
          <w:i w:val="0"/>
          <w:sz w:val="16"/>
          <w:szCs w:val="16"/>
        </w:rPr>
        <w:t>&lt;/html&gt;</w:t>
      </w:r>
    </w:p>
    <w:p w14:paraId="7C9400CC" w14:textId="77777777" w:rsidR="00B424A2" w:rsidRDefault="00B424A2" w:rsidP="00B424A2">
      <w:pPr>
        <w:pStyle w:val="Code"/>
        <w:pBdr>
          <w:bottom w:val="single" w:sz="4" w:space="1" w:color="auto"/>
        </w:pBdr>
        <w:rPr>
          <w:rStyle w:val="Emphasis"/>
          <w:i w:val="0"/>
          <w:sz w:val="16"/>
          <w:szCs w:val="16"/>
        </w:rPr>
      </w:pPr>
    </w:p>
    <w:p w14:paraId="15B67626" w14:textId="43E9C17F" w:rsidR="005E68E7" w:rsidRPr="002F57C8" w:rsidRDefault="005E68E7" w:rsidP="00B424A2">
      <w:pPr>
        <w:pStyle w:val="Heading2"/>
        <w:rPr>
          <w:rStyle w:val="Emphasis"/>
          <w:rFonts w:ascii="Miriam Fixed" w:hAnsi="Miriam Fixed" w:cs="Miriam Fixed"/>
          <w:i w:val="0"/>
          <w:sz w:val="24"/>
          <w:szCs w:val="24"/>
        </w:rPr>
      </w:pPr>
      <w:bookmarkStart w:id="71" w:name="_Toc47623809"/>
      <w:r w:rsidRPr="002F57C8">
        <w:rPr>
          <w:rStyle w:val="Emphasis"/>
          <w:i w:val="0"/>
          <w:iCs w:val="0"/>
          <w:sz w:val="40"/>
          <w:szCs w:val="40"/>
        </w:rPr>
        <w:t>CSS</w:t>
      </w:r>
      <w:bookmarkEnd w:id="71"/>
    </w:p>
    <w:p w14:paraId="74FE6033" w14:textId="77777777" w:rsidR="00996DA0" w:rsidRDefault="00996DA0" w:rsidP="005E68E7">
      <w:pPr>
        <w:pStyle w:val="Code"/>
        <w:rPr>
          <w:rStyle w:val="Emphasis"/>
          <w:i w:val="0"/>
          <w:sz w:val="16"/>
          <w:szCs w:val="16"/>
        </w:rPr>
        <w:sectPr w:rsidR="00996DA0" w:rsidSect="003E68B1">
          <w:headerReference w:type="default" r:id="rId14"/>
          <w:footerReference w:type="default" r:id="rId15"/>
          <w:headerReference w:type="first" r:id="rId16"/>
          <w:pgSz w:w="12240" w:h="15840"/>
          <w:pgMar w:top="1440" w:right="1440" w:bottom="1440" w:left="1440" w:header="720" w:footer="720" w:gutter="0"/>
          <w:pgNumType w:fmt="numberInDash" w:start="0"/>
          <w:cols w:space="720"/>
          <w:titlePg/>
          <w:docGrid w:linePitch="360"/>
        </w:sectPr>
      </w:pPr>
    </w:p>
    <w:p w14:paraId="4A4BFED5" w14:textId="00E53A68" w:rsidR="005E68E7" w:rsidRPr="005E68E7" w:rsidRDefault="005E68E7" w:rsidP="005E68E7">
      <w:pPr>
        <w:pStyle w:val="Code"/>
        <w:rPr>
          <w:rStyle w:val="Emphasis"/>
          <w:i w:val="0"/>
          <w:sz w:val="16"/>
          <w:szCs w:val="16"/>
        </w:rPr>
      </w:pPr>
      <w:r w:rsidRPr="005E68E7">
        <w:rPr>
          <w:rStyle w:val="Emphasis"/>
          <w:i w:val="0"/>
          <w:sz w:val="16"/>
          <w:szCs w:val="16"/>
        </w:rPr>
        <w:t>*{</w:t>
      </w:r>
    </w:p>
    <w:p w14:paraId="607C0765"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w:t>
      </w:r>
      <w:proofErr w:type="spellStart"/>
      <w:r w:rsidRPr="005E68E7">
        <w:rPr>
          <w:rStyle w:val="Emphasis"/>
          <w:i w:val="0"/>
          <w:sz w:val="16"/>
          <w:szCs w:val="16"/>
        </w:rPr>
        <w:t>box-</w:t>
      </w:r>
      <w:proofErr w:type="gramStart"/>
      <w:r w:rsidRPr="005E68E7">
        <w:rPr>
          <w:rStyle w:val="Emphasis"/>
          <w:i w:val="0"/>
          <w:sz w:val="16"/>
          <w:szCs w:val="16"/>
        </w:rPr>
        <w:t>sizing:border</w:t>
      </w:r>
      <w:proofErr w:type="gramEnd"/>
      <w:r w:rsidRPr="005E68E7">
        <w:rPr>
          <w:rStyle w:val="Emphasis"/>
          <w:i w:val="0"/>
          <w:sz w:val="16"/>
          <w:szCs w:val="16"/>
        </w:rPr>
        <w:t>-box</w:t>
      </w:r>
      <w:proofErr w:type="spellEnd"/>
      <w:r w:rsidRPr="005E68E7">
        <w:rPr>
          <w:rStyle w:val="Emphasis"/>
          <w:i w:val="0"/>
          <w:sz w:val="16"/>
          <w:szCs w:val="16"/>
        </w:rPr>
        <w:t>;</w:t>
      </w:r>
    </w:p>
    <w:p w14:paraId="11349B9D" w14:textId="77777777" w:rsidR="005E68E7" w:rsidRPr="005E68E7" w:rsidRDefault="005E68E7" w:rsidP="005E68E7">
      <w:pPr>
        <w:pStyle w:val="Code"/>
        <w:rPr>
          <w:rStyle w:val="Emphasis"/>
          <w:i w:val="0"/>
          <w:sz w:val="16"/>
          <w:szCs w:val="16"/>
        </w:rPr>
      </w:pPr>
      <w:r w:rsidRPr="005E68E7">
        <w:rPr>
          <w:rStyle w:val="Emphasis"/>
          <w:i w:val="0"/>
          <w:sz w:val="16"/>
          <w:szCs w:val="16"/>
        </w:rPr>
        <w:t>}</w:t>
      </w:r>
    </w:p>
    <w:p w14:paraId="2A429B6C" w14:textId="77777777" w:rsidR="005E68E7" w:rsidRPr="005E68E7" w:rsidRDefault="005E68E7" w:rsidP="005E68E7">
      <w:pPr>
        <w:pStyle w:val="Code"/>
        <w:rPr>
          <w:rStyle w:val="Emphasis"/>
          <w:i w:val="0"/>
          <w:sz w:val="16"/>
          <w:szCs w:val="16"/>
        </w:rPr>
      </w:pPr>
      <w:proofErr w:type="gramStart"/>
      <w:r w:rsidRPr="005E68E7">
        <w:rPr>
          <w:rStyle w:val="Emphasis"/>
          <w:i w:val="0"/>
          <w:sz w:val="16"/>
          <w:szCs w:val="16"/>
        </w:rPr>
        <w:t>body{</w:t>
      </w:r>
      <w:proofErr w:type="gramEnd"/>
    </w:p>
    <w:p w14:paraId="5851395A"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margin:1em;</w:t>
      </w:r>
    </w:p>
    <w:p w14:paraId="3F121799"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padding:0;</w:t>
      </w:r>
    </w:p>
    <w:p w14:paraId="3420239F" w14:textId="77777777" w:rsidR="005E68E7" w:rsidRPr="005E68E7" w:rsidRDefault="005E68E7" w:rsidP="005E68E7">
      <w:pPr>
        <w:pStyle w:val="Code"/>
        <w:rPr>
          <w:rStyle w:val="Emphasis"/>
          <w:i w:val="0"/>
          <w:sz w:val="16"/>
          <w:szCs w:val="16"/>
        </w:rPr>
      </w:pPr>
      <w:r w:rsidRPr="005E68E7">
        <w:rPr>
          <w:rStyle w:val="Emphasis"/>
          <w:i w:val="0"/>
          <w:sz w:val="16"/>
          <w:szCs w:val="16"/>
        </w:rPr>
        <w:t>}</w:t>
      </w:r>
    </w:p>
    <w:p w14:paraId="500358D6" w14:textId="77777777" w:rsidR="005E68E7" w:rsidRPr="005E68E7" w:rsidRDefault="005E68E7" w:rsidP="005E68E7">
      <w:pPr>
        <w:pStyle w:val="Code"/>
        <w:rPr>
          <w:rStyle w:val="Emphasis"/>
          <w:i w:val="0"/>
          <w:sz w:val="16"/>
          <w:szCs w:val="16"/>
        </w:rPr>
      </w:pPr>
      <w:proofErr w:type="gramStart"/>
      <w:r w:rsidRPr="005E68E7">
        <w:rPr>
          <w:rStyle w:val="Emphasis"/>
          <w:i w:val="0"/>
          <w:sz w:val="16"/>
          <w:szCs w:val="16"/>
        </w:rPr>
        <w:t>header{</w:t>
      </w:r>
      <w:proofErr w:type="gramEnd"/>
    </w:p>
    <w:p w14:paraId="2B73EDEC"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height:100%;</w:t>
      </w:r>
    </w:p>
    <w:p w14:paraId="197B4AF5"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w:t>
      </w:r>
      <w:proofErr w:type="spellStart"/>
      <w:proofErr w:type="gramStart"/>
      <w:r w:rsidRPr="005E68E7">
        <w:rPr>
          <w:rStyle w:val="Emphasis"/>
          <w:i w:val="0"/>
          <w:sz w:val="16"/>
          <w:szCs w:val="16"/>
        </w:rPr>
        <w:t>margin:auto</w:t>
      </w:r>
      <w:proofErr w:type="spellEnd"/>
      <w:proofErr w:type="gramEnd"/>
      <w:r w:rsidRPr="005E68E7">
        <w:rPr>
          <w:rStyle w:val="Emphasis"/>
          <w:i w:val="0"/>
          <w:sz w:val="16"/>
          <w:szCs w:val="16"/>
        </w:rPr>
        <w:t>;</w:t>
      </w:r>
    </w:p>
    <w:p w14:paraId="29F752C6"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w:t>
      </w:r>
      <w:proofErr w:type="spellStart"/>
      <w:proofErr w:type="gramStart"/>
      <w:r w:rsidRPr="005E68E7">
        <w:rPr>
          <w:rStyle w:val="Emphasis"/>
          <w:i w:val="0"/>
          <w:sz w:val="16"/>
          <w:szCs w:val="16"/>
        </w:rPr>
        <w:t>width:fill</w:t>
      </w:r>
      <w:proofErr w:type="gramEnd"/>
      <w:r w:rsidRPr="005E68E7">
        <w:rPr>
          <w:rStyle w:val="Emphasis"/>
          <w:i w:val="0"/>
          <w:sz w:val="16"/>
          <w:szCs w:val="16"/>
        </w:rPr>
        <w:t>-parent</w:t>
      </w:r>
      <w:proofErr w:type="spellEnd"/>
      <w:r w:rsidRPr="005E68E7">
        <w:rPr>
          <w:rStyle w:val="Emphasis"/>
          <w:i w:val="0"/>
          <w:sz w:val="16"/>
          <w:szCs w:val="16"/>
        </w:rPr>
        <w:t>;</w:t>
      </w:r>
    </w:p>
    <w:p w14:paraId="102F517F"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background-attachment: fixed;</w:t>
      </w:r>
    </w:p>
    <w:p w14:paraId="02562745"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background-repeat: no-repeat;</w:t>
      </w:r>
    </w:p>
    <w:p w14:paraId="3E2D2309"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w:t>
      </w:r>
      <w:proofErr w:type="spellStart"/>
      <w:r w:rsidRPr="005E68E7">
        <w:rPr>
          <w:rStyle w:val="Emphasis"/>
          <w:i w:val="0"/>
          <w:sz w:val="16"/>
          <w:szCs w:val="16"/>
        </w:rPr>
        <w:t>background-</w:t>
      </w:r>
      <w:proofErr w:type="gramStart"/>
      <w:r w:rsidRPr="005E68E7">
        <w:rPr>
          <w:rStyle w:val="Emphasis"/>
          <w:i w:val="0"/>
          <w:sz w:val="16"/>
          <w:szCs w:val="16"/>
        </w:rPr>
        <w:t>position:right</w:t>
      </w:r>
      <w:proofErr w:type="spellEnd"/>
      <w:proofErr w:type="gramEnd"/>
      <w:r w:rsidRPr="005E68E7">
        <w:rPr>
          <w:rStyle w:val="Emphasis"/>
          <w:i w:val="0"/>
          <w:sz w:val="16"/>
          <w:szCs w:val="16"/>
        </w:rPr>
        <w:t xml:space="preserve"> top;</w:t>
      </w:r>
    </w:p>
    <w:p w14:paraId="64A5E71D"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background-size: cover;</w:t>
      </w:r>
    </w:p>
    <w:p w14:paraId="4BA02205"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background-color: #760202;</w:t>
      </w:r>
    </w:p>
    <w:p w14:paraId="5945F587"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w:t>
      </w:r>
      <w:proofErr w:type="spellStart"/>
      <w:proofErr w:type="gramStart"/>
      <w:r w:rsidRPr="005E68E7">
        <w:rPr>
          <w:rStyle w:val="Emphasis"/>
          <w:i w:val="0"/>
          <w:sz w:val="16"/>
          <w:szCs w:val="16"/>
        </w:rPr>
        <w:t>color:white</w:t>
      </w:r>
      <w:proofErr w:type="spellEnd"/>
      <w:proofErr w:type="gramEnd"/>
      <w:r w:rsidRPr="005E68E7">
        <w:rPr>
          <w:rStyle w:val="Emphasis"/>
          <w:i w:val="0"/>
          <w:sz w:val="16"/>
          <w:szCs w:val="16"/>
        </w:rPr>
        <w:t>;</w:t>
      </w:r>
    </w:p>
    <w:p w14:paraId="6BE92278"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text-shadow: 2px </w:t>
      </w:r>
      <w:proofErr w:type="spellStart"/>
      <w:r w:rsidRPr="005E68E7">
        <w:rPr>
          <w:rStyle w:val="Emphasis"/>
          <w:i w:val="0"/>
          <w:sz w:val="16"/>
          <w:szCs w:val="16"/>
        </w:rPr>
        <w:t>2px</w:t>
      </w:r>
      <w:proofErr w:type="spellEnd"/>
      <w:r w:rsidRPr="005E68E7">
        <w:rPr>
          <w:rStyle w:val="Emphasis"/>
          <w:i w:val="0"/>
          <w:sz w:val="16"/>
          <w:szCs w:val="16"/>
        </w:rPr>
        <w:t xml:space="preserve"> 15px black;</w:t>
      </w:r>
    </w:p>
    <w:p w14:paraId="69DC3B0B"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font-size: 2em;</w:t>
      </w:r>
    </w:p>
    <w:p w14:paraId="40D2131A"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padding:50px;</w:t>
      </w:r>
    </w:p>
    <w:p w14:paraId="56339AD2" w14:textId="77777777" w:rsidR="005E68E7" w:rsidRPr="005E68E7" w:rsidRDefault="005E68E7" w:rsidP="005E68E7">
      <w:pPr>
        <w:pStyle w:val="Code"/>
        <w:rPr>
          <w:rStyle w:val="Emphasis"/>
          <w:i w:val="0"/>
          <w:sz w:val="16"/>
          <w:szCs w:val="16"/>
        </w:rPr>
      </w:pPr>
      <w:r w:rsidRPr="005E68E7">
        <w:rPr>
          <w:rStyle w:val="Emphasis"/>
          <w:i w:val="0"/>
          <w:sz w:val="16"/>
          <w:szCs w:val="16"/>
        </w:rPr>
        <w:t>}</w:t>
      </w:r>
    </w:p>
    <w:p w14:paraId="14C743FB" w14:textId="77777777" w:rsidR="005E68E7" w:rsidRPr="005E68E7" w:rsidRDefault="005E68E7" w:rsidP="005E68E7">
      <w:pPr>
        <w:pStyle w:val="Code"/>
        <w:rPr>
          <w:rStyle w:val="Emphasis"/>
          <w:i w:val="0"/>
          <w:sz w:val="16"/>
          <w:szCs w:val="16"/>
        </w:rPr>
      </w:pPr>
      <w:proofErr w:type="gramStart"/>
      <w:r w:rsidRPr="005E68E7">
        <w:rPr>
          <w:rStyle w:val="Emphasis"/>
          <w:i w:val="0"/>
          <w:sz w:val="16"/>
          <w:szCs w:val="16"/>
        </w:rPr>
        <w:t>content{</w:t>
      </w:r>
      <w:proofErr w:type="gramEnd"/>
    </w:p>
    <w:p w14:paraId="3B87B7EB"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margin:2em;</w:t>
      </w:r>
    </w:p>
    <w:p w14:paraId="60A79400"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padding:1em;</w:t>
      </w:r>
    </w:p>
    <w:p w14:paraId="17E5B7D8"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font-size:1.5em;</w:t>
      </w:r>
    </w:p>
    <w:p w14:paraId="62CA85E6" w14:textId="77777777" w:rsidR="005E68E7" w:rsidRPr="005E68E7" w:rsidRDefault="005E68E7" w:rsidP="005E68E7">
      <w:pPr>
        <w:pStyle w:val="Code"/>
        <w:rPr>
          <w:rStyle w:val="Emphasis"/>
          <w:i w:val="0"/>
          <w:sz w:val="16"/>
          <w:szCs w:val="16"/>
        </w:rPr>
      </w:pPr>
      <w:r w:rsidRPr="005E68E7">
        <w:rPr>
          <w:rStyle w:val="Emphasis"/>
          <w:i w:val="0"/>
          <w:sz w:val="16"/>
          <w:szCs w:val="16"/>
        </w:rPr>
        <w:t>}</w:t>
      </w:r>
    </w:p>
    <w:p w14:paraId="0E7FBDBF" w14:textId="77777777" w:rsidR="005E68E7" w:rsidRPr="005E68E7" w:rsidRDefault="005E68E7" w:rsidP="005E68E7">
      <w:pPr>
        <w:pStyle w:val="Code"/>
        <w:rPr>
          <w:rStyle w:val="Emphasis"/>
          <w:i w:val="0"/>
          <w:sz w:val="16"/>
          <w:szCs w:val="16"/>
        </w:rPr>
      </w:pPr>
      <w:r w:rsidRPr="005E68E7">
        <w:rPr>
          <w:rStyle w:val="Emphasis"/>
          <w:i w:val="0"/>
          <w:sz w:val="16"/>
          <w:szCs w:val="16"/>
        </w:rPr>
        <w:t>#</w:t>
      </w:r>
      <w:proofErr w:type="gramStart"/>
      <w:r w:rsidRPr="005E68E7">
        <w:rPr>
          <w:rStyle w:val="Emphasis"/>
          <w:i w:val="0"/>
          <w:sz w:val="16"/>
          <w:szCs w:val="16"/>
        </w:rPr>
        <w:t>form{</w:t>
      </w:r>
      <w:proofErr w:type="gramEnd"/>
    </w:p>
    <w:p w14:paraId="559EFF29"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width: fill-parent;</w:t>
      </w:r>
    </w:p>
    <w:p w14:paraId="4FAF9944"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padding:1em;</w:t>
      </w:r>
    </w:p>
    <w:p w14:paraId="1E97A996"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w:t>
      </w:r>
      <w:proofErr w:type="spellStart"/>
      <w:r w:rsidRPr="005E68E7">
        <w:rPr>
          <w:rStyle w:val="Emphasis"/>
          <w:i w:val="0"/>
          <w:sz w:val="16"/>
          <w:szCs w:val="16"/>
        </w:rPr>
        <w:t>text-</w:t>
      </w:r>
      <w:proofErr w:type="gramStart"/>
      <w:r w:rsidRPr="005E68E7">
        <w:rPr>
          <w:rStyle w:val="Emphasis"/>
          <w:i w:val="0"/>
          <w:sz w:val="16"/>
          <w:szCs w:val="16"/>
        </w:rPr>
        <w:t>align:center</w:t>
      </w:r>
      <w:proofErr w:type="spellEnd"/>
      <w:proofErr w:type="gramEnd"/>
      <w:r w:rsidRPr="005E68E7">
        <w:rPr>
          <w:rStyle w:val="Emphasis"/>
          <w:i w:val="0"/>
          <w:sz w:val="16"/>
          <w:szCs w:val="16"/>
        </w:rPr>
        <w:t>;</w:t>
      </w:r>
    </w:p>
    <w:p w14:paraId="3B5197D7"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w:t>
      </w:r>
      <w:proofErr w:type="spellStart"/>
      <w:proofErr w:type="gramStart"/>
      <w:r w:rsidRPr="005E68E7">
        <w:rPr>
          <w:rStyle w:val="Emphasis"/>
          <w:i w:val="0"/>
          <w:sz w:val="16"/>
          <w:szCs w:val="16"/>
        </w:rPr>
        <w:t>color:white</w:t>
      </w:r>
      <w:proofErr w:type="spellEnd"/>
      <w:proofErr w:type="gramEnd"/>
      <w:r w:rsidRPr="005E68E7">
        <w:rPr>
          <w:rStyle w:val="Emphasis"/>
          <w:i w:val="0"/>
          <w:sz w:val="16"/>
          <w:szCs w:val="16"/>
        </w:rPr>
        <w:t>;</w:t>
      </w:r>
    </w:p>
    <w:p w14:paraId="443ADD5C"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font-weight: 1000;</w:t>
      </w:r>
    </w:p>
    <w:p w14:paraId="214AEC7D"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font-family: "Arial Rounded </w:t>
      </w:r>
      <w:proofErr w:type="spellStart"/>
      <w:r w:rsidRPr="005E68E7">
        <w:rPr>
          <w:rStyle w:val="Emphasis"/>
          <w:i w:val="0"/>
          <w:sz w:val="16"/>
          <w:szCs w:val="16"/>
        </w:rPr>
        <w:t>MT</w:t>
      </w:r>
      <w:proofErr w:type="gramStart"/>
      <w:r w:rsidRPr="005E68E7">
        <w:rPr>
          <w:rStyle w:val="Emphasis"/>
          <w:i w:val="0"/>
          <w:sz w:val="16"/>
          <w:szCs w:val="16"/>
        </w:rPr>
        <w:t>",sans</w:t>
      </w:r>
      <w:proofErr w:type="spellEnd"/>
      <w:proofErr w:type="gramEnd"/>
      <w:r w:rsidRPr="005E68E7">
        <w:rPr>
          <w:rStyle w:val="Emphasis"/>
          <w:i w:val="0"/>
          <w:sz w:val="16"/>
          <w:szCs w:val="16"/>
        </w:rPr>
        <w:t>-serif;</w:t>
      </w:r>
    </w:p>
    <w:p w14:paraId="525F379F"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font-size: 1.5em;</w:t>
      </w:r>
    </w:p>
    <w:p w14:paraId="29E5C227" w14:textId="77777777" w:rsidR="005E68E7" w:rsidRPr="005E68E7" w:rsidRDefault="005E68E7" w:rsidP="005E68E7">
      <w:pPr>
        <w:pStyle w:val="Code"/>
        <w:rPr>
          <w:rStyle w:val="Emphasis"/>
          <w:i w:val="0"/>
          <w:sz w:val="16"/>
          <w:szCs w:val="16"/>
        </w:rPr>
      </w:pPr>
      <w:r w:rsidRPr="005E68E7">
        <w:rPr>
          <w:rStyle w:val="Emphasis"/>
          <w:i w:val="0"/>
          <w:sz w:val="16"/>
          <w:szCs w:val="16"/>
        </w:rPr>
        <w:t>}</w:t>
      </w:r>
    </w:p>
    <w:p w14:paraId="6E562184" w14:textId="77777777" w:rsidR="005E68E7" w:rsidRPr="005E68E7" w:rsidRDefault="005E68E7" w:rsidP="005E68E7">
      <w:pPr>
        <w:pStyle w:val="Code"/>
        <w:rPr>
          <w:rStyle w:val="Emphasis"/>
          <w:i w:val="0"/>
          <w:sz w:val="16"/>
          <w:szCs w:val="16"/>
        </w:rPr>
      </w:pPr>
      <w:r w:rsidRPr="005E68E7">
        <w:rPr>
          <w:rStyle w:val="Emphasis"/>
          <w:i w:val="0"/>
          <w:sz w:val="16"/>
          <w:szCs w:val="16"/>
        </w:rPr>
        <w:t>#form:h2{font-size:2em;}</w:t>
      </w:r>
    </w:p>
    <w:p w14:paraId="7950AC80" w14:textId="77777777" w:rsidR="005E68E7" w:rsidRPr="005E68E7" w:rsidRDefault="005E68E7" w:rsidP="005E68E7">
      <w:pPr>
        <w:pStyle w:val="Code"/>
        <w:rPr>
          <w:rStyle w:val="Emphasis"/>
          <w:i w:val="0"/>
          <w:sz w:val="16"/>
          <w:szCs w:val="16"/>
        </w:rPr>
      </w:pPr>
      <w:proofErr w:type="gramStart"/>
      <w:r w:rsidRPr="005E68E7">
        <w:rPr>
          <w:rStyle w:val="Emphasis"/>
          <w:i w:val="0"/>
          <w:sz w:val="16"/>
          <w:szCs w:val="16"/>
        </w:rPr>
        <w:t>input{</w:t>
      </w:r>
      <w:proofErr w:type="gramEnd"/>
    </w:p>
    <w:p w14:paraId="26F6ABE7"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w:t>
      </w:r>
      <w:proofErr w:type="spellStart"/>
      <w:proofErr w:type="gramStart"/>
      <w:r w:rsidRPr="005E68E7">
        <w:rPr>
          <w:rStyle w:val="Emphasis"/>
          <w:i w:val="0"/>
          <w:sz w:val="16"/>
          <w:szCs w:val="16"/>
        </w:rPr>
        <w:t>margin:auto</w:t>
      </w:r>
      <w:proofErr w:type="spellEnd"/>
      <w:proofErr w:type="gramEnd"/>
      <w:r w:rsidRPr="005E68E7">
        <w:rPr>
          <w:rStyle w:val="Emphasis"/>
          <w:i w:val="0"/>
          <w:sz w:val="16"/>
          <w:szCs w:val="16"/>
        </w:rPr>
        <w:t>;</w:t>
      </w:r>
    </w:p>
    <w:p w14:paraId="602D8B11"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padding:1em;</w:t>
      </w:r>
    </w:p>
    <w:p w14:paraId="4E3CF653"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width:100%;</w:t>
      </w:r>
    </w:p>
    <w:p w14:paraId="13C29E41"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height:50px;</w:t>
      </w:r>
    </w:p>
    <w:p w14:paraId="2C3DDDC2"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border-radius:50px;</w:t>
      </w:r>
    </w:p>
    <w:p w14:paraId="5C713384"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border:2px solid gray;</w:t>
      </w:r>
    </w:p>
    <w:p w14:paraId="7DD23933"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font-size: 0.75em;</w:t>
      </w:r>
    </w:p>
    <w:p w14:paraId="04E94919" w14:textId="22D9B3C6" w:rsidR="005E68E7" w:rsidRPr="005E68E7" w:rsidRDefault="005E68E7" w:rsidP="005E68E7">
      <w:pPr>
        <w:pStyle w:val="Code"/>
        <w:rPr>
          <w:rStyle w:val="Emphasis"/>
          <w:i w:val="0"/>
          <w:sz w:val="16"/>
          <w:szCs w:val="16"/>
        </w:rPr>
      </w:pPr>
    </w:p>
    <w:p w14:paraId="04A60965" w14:textId="77777777" w:rsidR="005E68E7" w:rsidRPr="005E68E7" w:rsidRDefault="005E68E7" w:rsidP="005E68E7">
      <w:pPr>
        <w:pStyle w:val="Code"/>
        <w:rPr>
          <w:rStyle w:val="Emphasis"/>
          <w:i w:val="0"/>
          <w:sz w:val="16"/>
          <w:szCs w:val="16"/>
        </w:rPr>
      </w:pPr>
      <w:r w:rsidRPr="005E68E7">
        <w:rPr>
          <w:rStyle w:val="Emphasis"/>
          <w:i w:val="0"/>
          <w:sz w:val="16"/>
          <w:szCs w:val="16"/>
        </w:rPr>
        <w:t>}</w:t>
      </w:r>
    </w:p>
    <w:p w14:paraId="70C31BD7" w14:textId="77777777" w:rsidR="005E68E7" w:rsidRPr="005E68E7" w:rsidRDefault="005E68E7" w:rsidP="005E68E7">
      <w:pPr>
        <w:pStyle w:val="Code"/>
        <w:rPr>
          <w:rStyle w:val="Emphasis"/>
          <w:i w:val="0"/>
          <w:sz w:val="16"/>
          <w:szCs w:val="16"/>
        </w:rPr>
      </w:pPr>
      <w:proofErr w:type="spellStart"/>
      <w:proofErr w:type="gramStart"/>
      <w:r w:rsidRPr="005E68E7">
        <w:rPr>
          <w:rStyle w:val="Emphasis"/>
          <w:i w:val="0"/>
          <w:sz w:val="16"/>
          <w:szCs w:val="16"/>
        </w:rPr>
        <w:t>input:hover</w:t>
      </w:r>
      <w:proofErr w:type="spellEnd"/>
      <w:proofErr w:type="gramEnd"/>
      <w:r w:rsidRPr="005E68E7">
        <w:rPr>
          <w:rStyle w:val="Emphasis"/>
          <w:i w:val="0"/>
          <w:sz w:val="16"/>
          <w:szCs w:val="16"/>
        </w:rPr>
        <w:t>{</w:t>
      </w:r>
      <w:proofErr w:type="spellStart"/>
      <w:r w:rsidRPr="005E68E7">
        <w:rPr>
          <w:rStyle w:val="Emphasis"/>
          <w:i w:val="0"/>
          <w:sz w:val="16"/>
          <w:szCs w:val="16"/>
        </w:rPr>
        <w:t>border-color:blue</w:t>
      </w:r>
      <w:proofErr w:type="spellEnd"/>
      <w:r w:rsidRPr="005E68E7">
        <w:rPr>
          <w:rStyle w:val="Emphasis"/>
          <w:i w:val="0"/>
          <w:sz w:val="16"/>
          <w:szCs w:val="16"/>
        </w:rPr>
        <w:t>}</w:t>
      </w:r>
    </w:p>
    <w:p w14:paraId="080FF122" w14:textId="77777777" w:rsidR="005E68E7" w:rsidRPr="005E68E7" w:rsidRDefault="005E68E7" w:rsidP="005E68E7">
      <w:pPr>
        <w:pStyle w:val="Code"/>
        <w:rPr>
          <w:rStyle w:val="Emphasis"/>
          <w:i w:val="0"/>
          <w:sz w:val="16"/>
          <w:szCs w:val="16"/>
        </w:rPr>
      </w:pPr>
      <w:r w:rsidRPr="005E68E7">
        <w:rPr>
          <w:rStyle w:val="Emphasis"/>
          <w:i w:val="0"/>
          <w:sz w:val="16"/>
          <w:szCs w:val="16"/>
        </w:rPr>
        <w:t>input[type=submit</w:t>
      </w:r>
      <w:proofErr w:type="gramStart"/>
      <w:r w:rsidRPr="005E68E7">
        <w:rPr>
          <w:rStyle w:val="Emphasis"/>
          <w:i w:val="0"/>
          <w:sz w:val="16"/>
          <w:szCs w:val="16"/>
        </w:rPr>
        <w:t>],input</w:t>
      </w:r>
      <w:proofErr w:type="gramEnd"/>
      <w:r w:rsidRPr="005E68E7">
        <w:rPr>
          <w:rStyle w:val="Emphasis"/>
          <w:i w:val="0"/>
          <w:sz w:val="16"/>
          <w:szCs w:val="16"/>
        </w:rPr>
        <w:t>[type=reset]{</w:t>
      </w:r>
    </w:p>
    <w:p w14:paraId="66A259B9"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padding:1px;</w:t>
      </w:r>
    </w:p>
    <w:p w14:paraId="7D590D22"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width:50%;</w:t>
      </w:r>
    </w:p>
    <w:p w14:paraId="5C59C603"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background-</w:t>
      </w:r>
      <w:proofErr w:type="gramStart"/>
      <w:r w:rsidRPr="005E68E7">
        <w:rPr>
          <w:rStyle w:val="Emphasis"/>
          <w:i w:val="0"/>
          <w:sz w:val="16"/>
          <w:szCs w:val="16"/>
        </w:rPr>
        <w:t>color:#</w:t>
      </w:r>
      <w:proofErr w:type="gramEnd"/>
      <w:r w:rsidRPr="005E68E7">
        <w:rPr>
          <w:rStyle w:val="Emphasis"/>
          <w:i w:val="0"/>
          <w:sz w:val="16"/>
          <w:szCs w:val="16"/>
        </w:rPr>
        <w:t>e00000;</w:t>
      </w:r>
    </w:p>
    <w:p w14:paraId="7B0E5A3F"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w:t>
      </w:r>
      <w:proofErr w:type="spellStart"/>
      <w:proofErr w:type="gramStart"/>
      <w:r w:rsidRPr="005E68E7">
        <w:rPr>
          <w:rStyle w:val="Emphasis"/>
          <w:i w:val="0"/>
          <w:sz w:val="16"/>
          <w:szCs w:val="16"/>
        </w:rPr>
        <w:t>color:white</w:t>
      </w:r>
      <w:proofErr w:type="spellEnd"/>
      <w:proofErr w:type="gramEnd"/>
      <w:r w:rsidRPr="005E68E7">
        <w:rPr>
          <w:rStyle w:val="Emphasis"/>
          <w:i w:val="0"/>
          <w:sz w:val="16"/>
          <w:szCs w:val="16"/>
        </w:rPr>
        <w:t>;</w:t>
      </w:r>
    </w:p>
    <w:p w14:paraId="70A91812"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w:t>
      </w:r>
      <w:proofErr w:type="spellStart"/>
      <w:r w:rsidRPr="005E68E7">
        <w:rPr>
          <w:rStyle w:val="Emphasis"/>
          <w:i w:val="0"/>
          <w:sz w:val="16"/>
          <w:szCs w:val="16"/>
        </w:rPr>
        <w:t>border-</w:t>
      </w:r>
      <w:proofErr w:type="gramStart"/>
      <w:r w:rsidRPr="005E68E7">
        <w:rPr>
          <w:rStyle w:val="Emphasis"/>
          <w:i w:val="0"/>
          <w:sz w:val="16"/>
          <w:szCs w:val="16"/>
        </w:rPr>
        <w:t>color:white</w:t>
      </w:r>
      <w:proofErr w:type="spellEnd"/>
      <w:proofErr w:type="gramEnd"/>
      <w:r w:rsidRPr="005E68E7">
        <w:rPr>
          <w:rStyle w:val="Emphasis"/>
          <w:i w:val="0"/>
          <w:sz w:val="16"/>
          <w:szCs w:val="16"/>
        </w:rPr>
        <w:t>:</w:t>
      </w:r>
    </w:p>
    <w:p w14:paraId="220D6E0A"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font-size:1em;</w:t>
      </w:r>
    </w:p>
    <w:p w14:paraId="78434714"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font-weight: bold;</w:t>
      </w:r>
    </w:p>
    <w:p w14:paraId="480AB51D" w14:textId="77777777" w:rsidR="005E68E7" w:rsidRPr="005E68E7" w:rsidRDefault="005E68E7" w:rsidP="005E68E7">
      <w:pPr>
        <w:pStyle w:val="Code"/>
        <w:rPr>
          <w:rStyle w:val="Emphasis"/>
          <w:i w:val="0"/>
          <w:sz w:val="16"/>
          <w:szCs w:val="16"/>
        </w:rPr>
      </w:pPr>
      <w:r w:rsidRPr="005E68E7">
        <w:rPr>
          <w:rStyle w:val="Emphasis"/>
          <w:i w:val="0"/>
          <w:sz w:val="16"/>
          <w:szCs w:val="16"/>
        </w:rPr>
        <w:t>}</w:t>
      </w:r>
    </w:p>
    <w:p w14:paraId="5DD2F446" w14:textId="77777777" w:rsidR="005E68E7" w:rsidRPr="005E68E7" w:rsidRDefault="005E68E7" w:rsidP="005E68E7">
      <w:pPr>
        <w:pStyle w:val="Code"/>
        <w:rPr>
          <w:rStyle w:val="Emphasis"/>
          <w:i w:val="0"/>
          <w:sz w:val="16"/>
          <w:szCs w:val="16"/>
        </w:rPr>
      </w:pPr>
      <w:r w:rsidRPr="005E68E7">
        <w:rPr>
          <w:rStyle w:val="Emphasis"/>
          <w:i w:val="0"/>
          <w:sz w:val="16"/>
          <w:szCs w:val="16"/>
        </w:rPr>
        <w:t>input[type=submit</w:t>
      </w:r>
      <w:proofErr w:type="gramStart"/>
      <w:r w:rsidRPr="005E68E7">
        <w:rPr>
          <w:rStyle w:val="Emphasis"/>
          <w:i w:val="0"/>
          <w:sz w:val="16"/>
          <w:szCs w:val="16"/>
        </w:rPr>
        <w:t>]:</w:t>
      </w:r>
      <w:proofErr w:type="spellStart"/>
      <w:r w:rsidRPr="005E68E7">
        <w:rPr>
          <w:rStyle w:val="Emphasis"/>
          <w:i w:val="0"/>
          <w:sz w:val="16"/>
          <w:szCs w:val="16"/>
        </w:rPr>
        <w:t>hover</w:t>
      </w:r>
      <w:proofErr w:type="gramEnd"/>
      <w:r w:rsidRPr="005E68E7">
        <w:rPr>
          <w:rStyle w:val="Emphasis"/>
          <w:i w:val="0"/>
          <w:sz w:val="16"/>
          <w:szCs w:val="16"/>
        </w:rPr>
        <w:t>,input</w:t>
      </w:r>
      <w:proofErr w:type="spellEnd"/>
      <w:r w:rsidRPr="005E68E7">
        <w:rPr>
          <w:rStyle w:val="Emphasis"/>
          <w:i w:val="0"/>
          <w:sz w:val="16"/>
          <w:szCs w:val="16"/>
        </w:rPr>
        <w:t>[type=reset]:hover{</w:t>
      </w:r>
    </w:p>
    <w:p w14:paraId="00F1FA00"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background-</w:t>
      </w:r>
      <w:proofErr w:type="gramStart"/>
      <w:r w:rsidRPr="005E68E7">
        <w:rPr>
          <w:rStyle w:val="Emphasis"/>
          <w:i w:val="0"/>
          <w:sz w:val="16"/>
          <w:szCs w:val="16"/>
        </w:rPr>
        <w:t>color:#</w:t>
      </w:r>
      <w:proofErr w:type="gramEnd"/>
      <w:r w:rsidRPr="005E68E7">
        <w:rPr>
          <w:rStyle w:val="Emphasis"/>
          <w:i w:val="0"/>
          <w:sz w:val="16"/>
          <w:szCs w:val="16"/>
        </w:rPr>
        <w:t>ff4500;</w:t>
      </w:r>
    </w:p>
    <w:p w14:paraId="5E1079EF"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w:t>
      </w:r>
      <w:proofErr w:type="spellStart"/>
      <w:proofErr w:type="gramStart"/>
      <w:r w:rsidRPr="005E68E7">
        <w:rPr>
          <w:rStyle w:val="Emphasis"/>
          <w:i w:val="0"/>
          <w:sz w:val="16"/>
          <w:szCs w:val="16"/>
        </w:rPr>
        <w:t>color:darkred</w:t>
      </w:r>
      <w:proofErr w:type="spellEnd"/>
      <w:proofErr w:type="gramEnd"/>
      <w:r w:rsidRPr="005E68E7">
        <w:rPr>
          <w:rStyle w:val="Emphasis"/>
          <w:i w:val="0"/>
          <w:sz w:val="16"/>
          <w:szCs w:val="16"/>
        </w:rPr>
        <w:t>;</w:t>
      </w:r>
    </w:p>
    <w:p w14:paraId="3922BEE9"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w:t>
      </w:r>
      <w:proofErr w:type="spellStart"/>
      <w:r w:rsidRPr="005E68E7">
        <w:rPr>
          <w:rStyle w:val="Emphasis"/>
          <w:i w:val="0"/>
          <w:sz w:val="16"/>
          <w:szCs w:val="16"/>
        </w:rPr>
        <w:t>border-</w:t>
      </w:r>
      <w:proofErr w:type="gramStart"/>
      <w:r w:rsidRPr="005E68E7">
        <w:rPr>
          <w:rStyle w:val="Emphasis"/>
          <w:i w:val="0"/>
          <w:sz w:val="16"/>
          <w:szCs w:val="16"/>
        </w:rPr>
        <w:t>color:darkred</w:t>
      </w:r>
      <w:proofErr w:type="spellEnd"/>
      <w:proofErr w:type="gramEnd"/>
      <w:r w:rsidRPr="005E68E7">
        <w:rPr>
          <w:rStyle w:val="Emphasis"/>
          <w:i w:val="0"/>
          <w:sz w:val="16"/>
          <w:szCs w:val="16"/>
        </w:rPr>
        <w:t>:</w:t>
      </w:r>
    </w:p>
    <w:p w14:paraId="0502C3F8" w14:textId="77777777" w:rsidR="005E68E7" w:rsidRPr="005E68E7" w:rsidRDefault="005E68E7" w:rsidP="005E68E7">
      <w:pPr>
        <w:pStyle w:val="Code"/>
        <w:rPr>
          <w:rStyle w:val="Emphasis"/>
          <w:i w:val="0"/>
          <w:sz w:val="16"/>
          <w:szCs w:val="16"/>
        </w:rPr>
      </w:pPr>
      <w:r w:rsidRPr="005E68E7">
        <w:rPr>
          <w:rStyle w:val="Emphasis"/>
          <w:i w:val="0"/>
          <w:sz w:val="16"/>
          <w:szCs w:val="16"/>
        </w:rPr>
        <w:t xml:space="preserve">    font-size:1em;</w:t>
      </w:r>
    </w:p>
    <w:p w14:paraId="494F4604" w14:textId="77777777" w:rsidR="00996DA0" w:rsidRDefault="00996DA0">
      <w:pPr>
        <w:spacing w:line="259" w:lineRule="auto"/>
        <w:rPr>
          <w:rStyle w:val="Emphasis"/>
          <w:rFonts w:ascii="Miriam Fixed" w:hAnsi="Miriam Fixed" w:cs="Miriam Fixed"/>
          <w:i w:val="0"/>
          <w:sz w:val="16"/>
          <w:szCs w:val="16"/>
        </w:rPr>
        <w:sectPr w:rsidR="00996DA0" w:rsidSect="00996DA0">
          <w:type w:val="continuous"/>
          <w:pgSz w:w="12240" w:h="15840"/>
          <w:pgMar w:top="1440" w:right="1440" w:bottom="1440" w:left="1440" w:header="720" w:footer="720" w:gutter="0"/>
          <w:pgNumType w:fmt="numberInDash" w:start="0"/>
          <w:cols w:num="2" w:space="720"/>
          <w:titlePg/>
          <w:docGrid w:linePitch="360"/>
        </w:sectPr>
      </w:pPr>
    </w:p>
    <w:p w14:paraId="60C588EF" w14:textId="5DBD7C1D" w:rsidR="002D23F0" w:rsidRDefault="002D23F0">
      <w:pPr>
        <w:spacing w:line="259" w:lineRule="auto"/>
        <w:rPr>
          <w:rStyle w:val="Emphasis"/>
          <w:rFonts w:ascii="Miriam Fixed" w:hAnsi="Miriam Fixed" w:cs="Miriam Fixed"/>
          <w:i w:val="0"/>
          <w:sz w:val="16"/>
          <w:szCs w:val="16"/>
        </w:rPr>
      </w:pPr>
    </w:p>
    <w:p w14:paraId="582ED6B8" w14:textId="77777777" w:rsidR="00996DA0" w:rsidRDefault="00996DA0">
      <w:pPr>
        <w:spacing w:line="259" w:lineRule="auto"/>
        <w:rPr>
          <w:rStyle w:val="Emphasis"/>
          <w:rFonts w:ascii="Miriam Fixed" w:hAnsi="Miriam Fixed" w:cs="Miriam Fixed"/>
          <w:i w:val="0"/>
          <w:sz w:val="20"/>
        </w:rPr>
      </w:pPr>
      <w:r>
        <w:rPr>
          <w:rStyle w:val="Emphasis"/>
          <w:i w:val="0"/>
        </w:rPr>
        <w:br w:type="page"/>
      </w:r>
    </w:p>
    <w:p w14:paraId="2CA0D89C" w14:textId="7BAD73F8" w:rsidR="00996DA0" w:rsidRDefault="00996DA0" w:rsidP="00996DA0">
      <w:pPr>
        <w:jc w:val="center"/>
        <w:rPr>
          <w:rFonts w:ascii="Adobe Heiti Std R" w:eastAsia="Adobe Heiti Std R" w:hAnsi="Adobe Heiti Std R"/>
          <w:b/>
          <w:sz w:val="62"/>
          <w:szCs w:val="62"/>
        </w:rPr>
      </w:pPr>
      <w:r w:rsidRPr="00996DA0">
        <w:rPr>
          <w:rFonts w:ascii="Adobe Heiti Std R" w:eastAsia="Adobe Heiti Std R" w:hAnsi="Adobe Heiti Std R"/>
          <w:b/>
          <w:sz w:val="62"/>
          <w:szCs w:val="62"/>
        </w:rPr>
        <w:lastRenderedPageBreak/>
        <w:t xml:space="preserve">DJANGO </w:t>
      </w:r>
      <w:r w:rsidR="00C5057C" w:rsidRPr="00996DA0">
        <w:rPr>
          <w:rFonts w:ascii="Adobe Heiti Std R" w:eastAsia="Adobe Heiti Std R" w:hAnsi="Adobe Heiti Std R"/>
          <w:b/>
          <w:sz w:val="62"/>
          <w:szCs w:val="62"/>
        </w:rPr>
        <w:t>Web framework</w:t>
      </w:r>
    </w:p>
    <w:p w14:paraId="7A42308F" w14:textId="77777777" w:rsidR="00996DA0" w:rsidRDefault="00996DA0">
      <w:pPr>
        <w:spacing w:line="259" w:lineRule="auto"/>
        <w:rPr>
          <w:rStyle w:val="Emphasis"/>
          <w:rFonts w:ascii="Miriam Fixed" w:hAnsi="Miriam Fixed" w:cs="Miriam Fixed"/>
          <w:i w:val="0"/>
          <w:sz w:val="20"/>
        </w:rPr>
      </w:pPr>
    </w:p>
    <w:p w14:paraId="49036F75" w14:textId="77777777" w:rsidR="00996DA0" w:rsidRPr="002F57C8" w:rsidRDefault="00996DA0" w:rsidP="00E7258C">
      <w:pPr>
        <w:pStyle w:val="Heading2"/>
        <w:spacing w:line="257" w:lineRule="auto"/>
        <w:rPr>
          <w:rStyle w:val="Emphasis"/>
          <w:rFonts w:cstheme="majorHAnsi"/>
          <w:i w:val="0"/>
          <w:sz w:val="40"/>
          <w:szCs w:val="40"/>
        </w:rPr>
      </w:pPr>
      <w:bookmarkStart w:id="72" w:name="_Toc47623810"/>
      <w:r w:rsidRPr="002F57C8">
        <w:rPr>
          <w:rStyle w:val="Emphasis"/>
          <w:rFonts w:cstheme="majorHAnsi"/>
          <w:i w:val="0"/>
          <w:sz w:val="40"/>
          <w:szCs w:val="40"/>
        </w:rPr>
        <w:t>Functions.py</w:t>
      </w:r>
      <w:bookmarkEnd w:id="72"/>
    </w:p>
    <w:p w14:paraId="515B0DF1" w14:textId="77777777" w:rsidR="00996DA0" w:rsidRPr="00996DA0" w:rsidRDefault="00996DA0" w:rsidP="00996D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IN" w:eastAsia="en-IN"/>
        </w:rPr>
      </w:pPr>
      <w:r w:rsidRPr="00996DA0">
        <w:rPr>
          <w:rFonts w:ascii="Consolas" w:eastAsia="Times New Roman" w:hAnsi="Consolas" w:cs="Courier New"/>
          <w:color w:val="CC7832"/>
          <w:sz w:val="20"/>
          <w:szCs w:val="20"/>
          <w:lang w:val="en-IN" w:eastAsia="en-IN"/>
        </w:rPr>
        <w:t xml:space="preserve">import </w:t>
      </w:r>
      <w:proofErr w:type="spellStart"/>
      <w:r w:rsidRPr="00996DA0">
        <w:rPr>
          <w:rFonts w:ascii="Consolas" w:eastAsia="Times New Roman" w:hAnsi="Consolas" w:cs="Courier New"/>
          <w:color w:val="A9B7C6"/>
          <w:sz w:val="20"/>
          <w:szCs w:val="20"/>
          <w:lang w:val="en-IN" w:eastAsia="en-IN"/>
        </w:rPr>
        <w:t>smtplib</w:t>
      </w:r>
      <w:proofErr w:type="spellEnd"/>
      <w:r w:rsidRPr="00996DA0">
        <w:rPr>
          <w:rFonts w:ascii="Consolas" w:eastAsia="Times New Roman" w:hAnsi="Consolas" w:cs="Courier New"/>
          <w:color w:val="A9B7C6"/>
          <w:sz w:val="20"/>
          <w:szCs w:val="20"/>
          <w:lang w:val="en-IN" w:eastAsia="en-IN"/>
        </w:rPr>
        <w:br/>
      </w:r>
      <w:r w:rsidRPr="00996DA0">
        <w:rPr>
          <w:rFonts w:ascii="Consolas" w:eastAsia="Times New Roman" w:hAnsi="Consolas" w:cs="Courier New"/>
          <w:color w:val="CC7832"/>
          <w:sz w:val="20"/>
          <w:szCs w:val="20"/>
          <w:lang w:val="en-IN" w:eastAsia="en-IN"/>
        </w:rPr>
        <w:t xml:space="preserve">import </w:t>
      </w:r>
      <w:proofErr w:type="spellStart"/>
      <w:r w:rsidRPr="00996DA0">
        <w:rPr>
          <w:rFonts w:ascii="Consolas" w:eastAsia="Times New Roman" w:hAnsi="Consolas" w:cs="Courier New"/>
          <w:color w:val="A9B7C6"/>
          <w:sz w:val="20"/>
          <w:szCs w:val="20"/>
          <w:lang w:val="en-IN" w:eastAsia="en-IN"/>
        </w:rPr>
        <w:t>ssl</w:t>
      </w:r>
      <w:proofErr w:type="spellEnd"/>
      <w:r w:rsidRPr="00996DA0">
        <w:rPr>
          <w:rFonts w:ascii="Consolas" w:eastAsia="Times New Roman" w:hAnsi="Consolas" w:cs="Courier New"/>
          <w:color w:val="A9B7C6"/>
          <w:sz w:val="20"/>
          <w:szCs w:val="20"/>
          <w:lang w:val="en-IN" w:eastAsia="en-IN"/>
        </w:rPr>
        <w:br/>
      </w:r>
      <w:r w:rsidRPr="00996DA0">
        <w:rPr>
          <w:rFonts w:ascii="Consolas" w:eastAsia="Times New Roman" w:hAnsi="Consolas" w:cs="Courier New"/>
          <w:color w:val="CC7832"/>
          <w:sz w:val="20"/>
          <w:szCs w:val="20"/>
          <w:lang w:val="en-IN" w:eastAsia="en-IN"/>
        </w:rPr>
        <w:t xml:space="preserve">import </w:t>
      </w:r>
      <w:r w:rsidRPr="00996DA0">
        <w:rPr>
          <w:rFonts w:ascii="Consolas" w:eastAsia="Times New Roman" w:hAnsi="Consolas" w:cs="Courier New"/>
          <w:color w:val="A9B7C6"/>
          <w:sz w:val="20"/>
          <w:szCs w:val="20"/>
          <w:lang w:val="en-IN" w:eastAsia="en-IN"/>
        </w:rPr>
        <w:t>random</w:t>
      </w:r>
      <w:r w:rsidRPr="00996DA0">
        <w:rPr>
          <w:rFonts w:ascii="Consolas" w:eastAsia="Times New Roman" w:hAnsi="Consolas" w:cs="Courier New"/>
          <w:color w:val="A9B7C6"/>
          <w:sz w:val="20"/>
          <w:szCs w:val="20"/>
          <w:lang w:val="en-IN" w:eastAsia="en-IN"/>
        </w:rPr>
        <w:br/>
      </w:r>
      <w:r w:rsidRPr="00996DA0">
        <w:rPr>
          <w:rFonts w:ascii="Consolas" w:eastAsia="Times New Roman" w:hAnsi="Consolas" w:cs="Courier New"/>
          <w:color w:val="A9B7C6"/>
          <w:sz w:val="20"/>
          <w:szCs w:val="20"/>
          <w:lang w:val="en-IN" w:eastAsia="en-IN"/>
        </w:rPr>
        <w:br/>
      </w:r>
      <w:r w:rsidRPr="00996DA0">
        <w:rPr>
          <w:rFonts w:ascii="Consolas" w:eastAsia="Times New Roman" w:hAnsi="Consolas" w:cs="Courier New"/>
          <w:color w:val="A9B7C6"/>
          <w:sz w:val="20"/>
          <w:szCs w:val="20"/>
          <w:lang w:val="en-IN" w:eastAsia="en-IN"/>
        </w:rPr>
        <w:br/>
      </w:r>
      <w:r w:rsidRPr="00996DA0">
        <w:rPr>
          <w:rFonts w:ascii="Consolas" w:eastAsia="Times New Roman" w:hAnsi="Consolas" w:cs="Courier New"/>
          <w:color w:val="CC7832"/>
          <w:sz w:val="20"/>
          <w:szCs w:val="20"/>
          <w:lang w:val="en-IN" w:eastAsia="en-IN"/>
        </w:rPr>
        <w:t xml:space="preserve">def </w:t>
      </w:r>
      <w:r w:rsidRPr="00996DA0">
        <w:rPr>
          <w:rFonts w:ascii="Consolas" w:eastAsia="Times New Roman" w:hAnsi="Consolas" w:cs="Courier New"/>
          <w:color w:val="FFC66D"/>
          <w:sz w:val="20"/>
          <w:szCs w:val="20"/>
          <w:lang w:val="en-IN" w:eastAsia="en-IN"/>
        </w:rPr>
        <w:t>mail</w:t>
      </w:r>
      <w:r w:rsidRPr="00996DA0">
        <w:rPr>
          <w:rFonts w:ascii="Consolas" w:eastAsia="Times New Roman" w:hAnsi="Consolas" w:cs="Courier New"/>
          <w:color w:val="A9B7C6"/>
          <w:sz w:val="20"/>
          <w:szCs w:val="20"/>
          <w:lang w:val="en-IN" w:eastAsia="en-IN"/>
        </w:rPr>
        <w:t>(</w:t>
      </w:r>
      <w:proofErr w:type="spellStart"/>
      <w:r w:rsidRPr="00996DA0">
        <w:rPr>
          <w:rFonts w:ascii="Consolas" w:eastAsia="Times New Roman" w:hAnsi="Consolas" w:cs="Courier New"/>
          <w:color w:val="A9B7C6"/>
          <w:sz w:val="20"/>
          <w:szCs w:val="20"/>
          <w:lang w:val="en-IN" w:eastAsia="en-IN"/>
        </w:rPr>
        <w:t>receiver_email</w:t>
      </w:r>
      <w:proofErr w:type="spellEnd"/>
      <w:r w:rsidRPr="00996DA0">
        <w:rPr>
          <w:rFonts w:ascii="Consolas" w:eastAsia="Times New Roman" w:hAnsi="Consolas" w:cs="Courier New"/>
          <w:color w:val="CC7832"/>
          <w:sz w:val="20"/>
          <w:szCs w:val="20"/>
          <w:lang w:val="en-IN" w:eastAsia="en-IN"/>
        </w:rPr>
        <w:t xml:space="preserve">, </w:t>
      </w:r>
      <w:r w:rsidRPr="00996DA0">
        <w:rPr>
          <w:rFonts w:ascii="Consolas" w:eastAsia="Times New Roman" w:hAnsi="Consolas" w:cs="Courier New"/>
          <w:color w:val="A9B7C6"/>
          <w:sz w:val="20"/>
          <w:szCs w:val="20"/>
          <w:lang w:val="en-IN" w:eastAsia="en-IN"/>
        </w:rPr>
        <w:t>message):</w:t>
      </w:r>
      <w:r w:rsidRPr="00996DA0">
        <w:rPr>
          <w:rFonts w:ascii="Consolas" w:eastAsia="Times New Roman" w:hAnsi="Consolas" w:cs="Courier New"/>
          <w:color w:val="A9B7C6"/>
          <w:sz w:val="20"/>
          <w:szCs w:val="20"/>
          <w:lang w:val="en-IN" w:eastAsia="en-IN"/>
        </w:rPr>
        <w:br/>
        <w:t xml:space="preserve">    port = </w:t>
      </w:r>
      <w:r w:rsidRPr="00996DA0">
        <w:rPr>
          <w:rFonts w:ascii="Consolas" w:eastAsia="Times New Roman" w:hAnsi="Consolas" w:cs="Courier New"/>
          <w:color w:val="6897BB"/>
          <w:sz w:val="20"/>
          <w:szCs w:val="20"/>
          <w:lang w:val="en-IN" w:eastAsia="en-IN"/>
        </w:rPr>
        <w:t xml:space="preserve">465  </w:t>
      </w:r>
      <w:r w:rsidRPr="00996DA0">
        <w:rPr>
          <w:rFonts w:ascii="Consolas" w:eastAsia="Times New Roman" w:hAnsi="Consolas" w:cs="Courier New"/>
          <w:color w:val="808080"/>
          <w:sz w:val="20"/>
          <w:szCs w:val="20"/>
          <w:lang w:val="en-IN" w:eastAsia="en-IN"/>
        </w:rPr>
        <w:t># For SSL</w:t>
      </w:r>
      <w:r w:rsidRPr="00996DA0">
        <w:rPr>
          <w:rFonts w:ascii="Consolas" w:eastAsia="Times New Roman" w:hAnsi="Consolas" w:cs="Courier New"/>
          <w:color w:val="808080"/>
          <w:sz w:val="20"/>
          <w:szCs w:val="20"/>
          <w:lang w:val="en-IN" w:eastAsia="en-IN"/>
        </w:rPr>
        <w:br/>
        <w:t xml:space="preserve">    </w:t>
      </w:r>
      <w:proofErr w:type="spellStart"/>
      <w:r w:rsidRPr="00996DA0">
        <w:rPr>
          <w:rFonts w:ascii="Consolas" w:eastAsia="Times New Roman" w:hAnsi="Consolas" w:cs="Courier New"/>
          <w:color w:val="A9B7C6"/>
          <w:sz w:val="20"/>
          <w:szCs w:val="20"/>
          <w:lang w:val="en-IN" w:eastAsia="en-IN"/>
        </w:rPr>
        <w:t>smtp_server</w:t>
      </w:r>
      <w:proofErr w:type="spellEnd"/>
      <w:r w:rsidRPr="00996DA0">
        <w:rPr>
          <w:rFonts w:ascii="Consolas" w:eastAsia="Times New Roman" w:hAnsi="Consolas" w:cs="Courier New"/>
          <w:color w:val="A9B7C6"/>
          <w:sz w:val="20"/>
          <w:szCs w:val="20"/>
          <w:lang w:val="en-IN" w:eastAsia="en-IN"/>
        </w:rPr>
        <w:t xml:space="preserve"> = </w:t>
      </w:r>
      <w:r w:rsidRPr="00996DA0">
        <w:rPr>
          <w:rFonts w:ascii="Consolas" w:eastAsia="Times New Roman" w:hAnsi="Consolas" w:cs="Courier New"/>
          <w:color w:val="6A8759"/>
          <w:sz w:val="20"/>
          <w:szCs w:val="20"/>
          <w:lang w:val="en-IN" w:eastAsia="en-IN"/>
        </w:rPr>
        <w:t>"smtp.gmail.com"</w:t>
      </w:r>
      <w:r w:rsidRPr="00996DA0">
        <w:rPr>
          <w:rFonts w:ascii="Consolas" w:eastAsia="Times New Roman" w:hAnsi="Consolas" w:cs="Courier New"/>
          <w:color w:val="6A8759"/>
          <w:sz w:val="20"/>
          <w:szCs w:val="20"/>
          <w:lang w:val="en-IN" w:eastAsia="en-IN"/>
        </w:rPr>
        <w:br/>
        <w:t xml:space="preserve">    </w:t>
      </w:r>
      <w:proofErr w:type="spellStart"/>
      <w:r w:rsidRPr="00996DA0">
        <w:rPr>
          <w:rFonts w:ascii="Consolas" w:eastAsia="Times New Roman" w:hAnsi="Consolas" w:cs="Courier New"/>
          <w:color w:val="A9B7C6"/>
          <w:sz w:val="20"/>
          <w:szCs w:val="20"/>
          <w:lang w:val="en-IN" w:eastAsia="en-IN"/>
        </w:rPr>
        <w:t>sender_email</w:t>
      </w:r>
      <w:proofErr w:type="spellEnd"/>
      <w:r w:rsidRPr="00996DA0">
        <w:rPr>
          <w:rFonts w:ascii="Consolas" w:eastAsia="Times New Roman" w:hAnsi="Consolas" w:cs="Courier New"/>
          <w:color w:val="A9B7C6"/>
          <w:sz w:val="20"/>
          <w:szCs w:val="20"/>
          <w:lang w:val="en-IN" w:eastAsia="en-IN"/>
        </w:rPr>
        <w:t xml:space="preserve"> = </w:t>
      </w:r>
      <w:r w:rsidRPr="00996DA0">
        <w:rPr>
          <w:rFonts w:ascii="Consolas" w:eastAsia="Times New Roman" w:hAnsi="Consolas" w:cs="Courier New"/>
          <w:color w:val="6A8759"/>
          <w:sz w:val="20"/>
          <w:szCs w:val="20"/>
          <w:lang w:val="en-IN" w:eastAsia="en-IN"/>
        </w:rPr>
        <w:t xml:space="preserve">"fightingcorona2021@gmail.com"  </w:t>
      </w:r>
      <w:r w:rsidRPr="00996DA0">
        <w:rPr>
          <w:rFonts w:ascii="Consolas" w:eastAsia="Times New Roman" w:hAnsi="Consolas" w:cs="Courier New"/>
          <w:color w:val="808080"/>
          <w:sz w:val="20"/>
          <w:szCs w:val="20"/>
          <w:lang w:val="en-IN" w:eastAsia="en-IN"/>
        </w:rPr>
        <w:t># Enter your address</w:t>
      </w:r>
      <w:r w:rsidRPr="00996DA0">
        <w:rPr>
          <w:rFonts w:ascii="Consolas" w:eastAsia="Times New Roman" w:hAnsi="Consolas" w:cs="Courier New"/>
          <w:color w:val="808080"/>
          <w:sz w:val="20"/>
          <w:szCs w:val="20"/>
          <w:lang w:val="en-IN" w:eastAsia="en-IN"/>
        </w:rPr>
        <w:br/>
        <w:t xml:space="preserve">    </w:t>
      </w:r>
      <w:r w:rsidRPr="00996DA0">
        <w:rPr>
          <w:rFonts w:ascii="Consolas" w:eastAsia="Times New Roman" w:hAnsi="Consolas" w:cs="Courier New"/>
          <w:color w:val="A9B7C6"/>
          <w:sz w:val="20"/>
          <w:szCs w:val="20"/>
          <w:lang w:val="en-IN" w:eastAsia="en-IN"/>
        </w:rPr>
        <w:t xml:space="preserve">password = </w:t>
      </w:r>
      <w:r w:rsidRPr="00996DA0">
        <w:rPr>
          <w:rFonts w:ascii="Consolas" w:eastAsia="Times New Roman" w:hAnsi="Consolas" w:cs="Courier New"/>
          <w:color w:val="6A8759"/>
          <w:sz w:val="20"/>
          <w:szCs w:val="20"/>
          <w:lang w:val="en-IN" w:eastAsia="en-IN"/>
        </w:rPr>
        <w:t>"</w:t>
      </w:r>
      <w:proofErr w:type="spellStart"/>
      <w:r w:rsidRPr="00996DA0">
        <w:rPr>
          <w:rFonts w:ascii="Consolas" w:eastAsia="Times New Roman" w:hAnsi="Consolas" w:cs="Courier New"/>
          <w:color w:val="6A8759"/>
          <w:sz w:val="20"/>
          <w:szCs w:val="20"/>
          <w:lang w:val="en-IN" w:eastAsia="en-IN"/>
        </w:rPr>
        <w:t>pxfvucsampcosost</w:t>
      </w:r>
      <w:proofErr w:type="spellEnd"/>
      <w:r w:rsidRPr="00996DA0">
        <w:rPr>
          <w:rFonts w:ascii="Consolas" w:eastAsia="Times New Roman" w:hAnsi="Consolas" w:cs="Courier New"/>
          <w:color w:val="6A8759"/>
          <w:sz w:val="20"/>
          <w:szCs w:val="20"/>
          <w:lang w:val="en-IN" w:eastAsia="en-IN"/>
        </w:rPr>
        <w:t>"</w:t>
      </w:r>
      <w:r w:rsidRPr="00996DA0">
        <w:rPr>
          <w:rFonts w:ascii="Consolas" w:eastAsia="Times New Roman" w:hAnsi="Consolas" w:cs="Courier New"/>
          <w:color w:val="6A8759"/>
          <w:sz w:val="20"/>
          <w:szCs w:val="20"/>
          <w:lang w:val="en-IN" w:eastAsia="en-IN"/>
        </w:rPr>
        <w:br/>
        <w:t xml:space="preserve">    </w:t>
      </w:r>
      <w:r w:rsidRPr="00996DA0">
        <w:rPr>
          <w:rFonts w:ascii="Consolas" w:eastAsia="Times New Roman" w:hAnsi="Consolas" w:cs="Courier New"/>
          <w:color w:val="A9B7C6"/>
          <w:sz w:val="20"/>
          <w:szCs w:val="20"/>
          <w:lang w:val="en-IN" w:eastAsia="en-IN"/>
        </w:rPr>
        <w:t xml:space="preserve">context = </w:t>
      </w:r>
      <w:proofErr w:type="spellStart"/>
      <w:r w:rsidRPr="00996DA0">
        <w:rPr>
          <w:rFonts w:ascii="Consolas" w:eastAsia="Times New Roman" w:hAnsi="Consolas" w:cs="Courier New"/>
          <w:color w:val="A9B7C6"/>
          <w:sz w:val="20"/>
          <w:szCs w:val="20"/>
          <w:lang w:val="en-IN" w:eastAsia="en-IN"/>
        </w:rPr>
        <w:t>ssl.create_default_context</w:t>
      </w:r>
      <w:proofErr w:type="spellEnd"/>
      <w:r w:rsidRPr="00996DA0">
        <w:rPr>
          <w:rFonts w:ascii="Consolas" w:eastAsia="Times New Roman" w:hAnsi="Consolas" w:cs="Courier New"/>
          <w:color w:val="A9B7C6"/>
          <w:sz w:val="20"/>
          <w:szCs w:val="20"/>
          <w:lang w:val="en-IN" w:eastAsia="en-IN"/>
        </w:rPr>
        <w:t>()</w:t>
      </w:r>
      <w:r w:rsidRPr="00996DA0">
        <w:rPr>
          <w:rFonts w:ascii="Consolas" w:eastAsia="Times New Roman" w:hAnsi="Consolas" w:cs="Courier New"/>
          <w:color w:val="A9B7C6"/>
          <w:sz w:val="20"/>
          <w:szCs w:val="20"/>
          <w:lang w:val="en-IN" w:eastAsia="en-IN"/>
        </w:rPr>
        <w:br/>
        <w:t xml:space="preserve">    </w:t>
      </w:r>
      <w:r w:rsidRPr="00996DA0">
        <w:rPr>
          <w:rFonts w:ascii="Consolas" w:eastAsia="Times New Roman" w:hAnsi="Consolas" w:cs="Courier New"/>
          <w:color w:val="CC7832"/>
          <w:sz w:val="20"/>
          <w:szCs w:val="20"/>
          <w:lang w:val="en-IN" w:eastAsia="en-IN"/>
        </w:rPr>
        <w:t xml:space="preserve">with </w:t>
      </w:r>
      <w:proofErr w:type="spellStart"/>
      <w:r w:rsidRPr="00996DA0">
        <w:rPr>
          <w:rFonts w:ascii="Consolas" w:eastAsia="Times New Roman" w:hAnsi="Consolas" w:cs="Courier New"/>
          <w:color w:val="A9B7C6"/>
          <w:sz w:val="20"/>
          <w:szCs w:val="20"/>
          <w:lang w:val="en-IN" w:eastAsia="en-IN"/>
        </w:rPr>
        <w:t>smtplib.SMTP_SSL</w:t>
      </w:r>
      <w:proofErr w:type="spellEnd"/>
      <w:r w:rsidRPr="00996DA0">
        <w:rPr>
          <w:rFonts w:ascii="Consolas" w:eastAsia="Times New Roman" w:hAnsi="Consolas" w:cs="Courier New"/>
          <w:color w:val="A9B7C6"/>
          <w:sz w:val="20"/>
          <w:szCs w:val="20"/>
          <w:lang w:val="en-IN" w:eastAsia="en-IN"/>
        </w:rPr>
        <w:t>(</w:t>
      </w:r>
      <w:proofErr w:type="spellStart"/>
      <w:r w:rsidRPr="00996DA0">
        <w:rPr>
          <w:rFonts w:ascii="Consolas" w:eastAsia="Times New Roman" w:hAnsi="Consolas" w:cs="Courier New"/>
          <w:color w:val="A9B7C6"/>
          <w:sz w:val="20"/>
          <w:szCs w:val="20"/>
          <w:lang w:val="en-IN" w:eastAsia="en-IN"/>
        </w:rPr>
        <w:t>smtp_server</w:t>
      </w:r>
      <w:proofErr w:type="spellEnd"/>
      <w:r w:rsidRPr="00996DA0">
        <w:rPr>
          <w:rFonts w:ascii="Consolas" w:eastAsia="Times New Roman" w:hAnsi="Consolas" w:cs="Courier New"/>
          <w:color w:val="CC7832"/>
          <w:sz w:val="20"/>
          <w:szCs w:val="20"/>
          <w:lang w:val="en-IN" w:eastAsia="en-IN"/>
        </w:rPr>
        <w:t xml:space="preserve">, </w:t>
      </w:r>
      <w:r w:rsidRPr="00996DA0">
        <w:rPr>
          <w:rFonts w:ascii="Consolas" w:eastAsia="Times New Roman" w:hAnsi="Consolas" w:cs="Courier New"/>
          <w:color w:val="A9B7C6"/>
          <w:sz w:val="20"/>
          <w:szCs w:val="20"/>
          <w:lang w:val="en-IN" w:eastAsia="en-IN"/>
        </w:rPr>
        <w:t>port</w:t>
      </w:r>
      <w:r w:rsidRPr="00996DA0">
        <w:rPr>
          <w:rFonts w:ascii="Consolas" w:eastAsia="Times New Roman" w:hAnsi="Consolas" w:cs="Courier New"/>
          <w:color w:val="CC7832"/>
          <w:sz w:val="20"/>
          <w:szCs w:val="20"/>
          <w:lang w:val="en-IN" w:eastAsia="en-IN"/>
        </w:rPr>
        <w:t xml:space="preserve">, </w:t>
      </w:r>
      <w:r w:rsidRPr="00996DA0">
        <w:rPr>
          <w:rFonts w:ascii="Consolas" w:eastAsia="Times New Roman" w:hAnsi="Consolas" w:cs="Courier New"/>
          <w:color w:val="AA4926"/>
          <w:sz w:val="20"/>
          <w:szCs w:val="20"/>
          <w:lang w:val="en-IN" w:eastAsia="en-IN"/>
        </w:rPr>
        <w:t>context</w:t>
      </w:r>
      <w:r w:rsidRPr="00996DA0">
        <w:rPr>
          <w:rFonts w:ascii="Consolas" w:eastAsia="Times New Roman" w:hAnsi="Consolas" w:cs="Courier New"/>
          <w:color w:val="A9B7C6"/>
          <w:sz w:val="20"/>
          <w:szCs w:val="20"/>
          <w:lang w:val="en-IN" w:eastAsia="en-IN"/>
        </w:rPr>
        <w:t xml:space="preserve">=context) </w:t>
      </w:r>
      <w:r w:rsidRPr="00996DA0">
        <w:rPr>
          <w:rFonts w:ascii="Consolas" w:eastAsia="Times New Roman" w:hAnsi="Consolas" w:cs="Courier New"/>
          <w:color w:val="CC7832"/>
          <w:sz w:val="20"/>
          <w:szCs w:val="20"/>
          <w:lang w:val="en-IN" w:eastAsia="en-IN"/>
        </w:rPr>
        <w:t xml:space="preserve">as </w:t>
      </w:r>
      <w:r w:rsidRPr="00996DA0">
        <w:rPr>
          <w:rFonts w:ascii="Consolas" w:eastAsia="Times New Roman" w:hAnsi="Consolas" w:cs="Courier New"/>
          <w:color w:val="A9B7C6"/>
          <w:sz w:val="20"/>
          <w:szCs w:val="20"/>
          <w:lang w:val="en-IN" w:eastAsia="en-IN"/>
        </w:rPr>
        <w:t>server:</w:t>
      </w:r>
      <w:r w:rsidRPr="00996DA0">
        <w:rPr>
          <w:rFonts w:ascii="Consolas" w:eastAsia="Times New Roman" w:hAnsi="Consolas" w:cs="Courier New"/>
          <w:color w:val="A9B7C6"/>
          <w:sz w:val="20"/>
          <w:szCs w:val="20"/>
          <w:lang w:val="en-IN" w:eastAsia="en-IN"/>
        </w:rPr>
        <w:br/>
        <w:t xml:space="preserve">        </w:t>
      </w:r>
      <w:proofErr w:type="spellStart"/>
      <w:r w:rsidRPr="00996DA0">
        <w:rPr>
          <w:rFonts w:ascii="Consolas" w:eastAsia="Times New Roman" w:hAnsi="Consolas" w:cs="Courier New"/>
          <w:color w:val="A9B7C6"/>
          <w:sz w:val="20"/>
          <w:szCs w:val="20"/>
          <w:lang w:val="en-IN" w:eastAsia="en-IN"/>
        </w:rPr>
        <w:t>server.login</w:t>
      </w:r>
      <w:proofErr w:type="spellEnd"/>
      <w:r w:rsidRPr="00996DA0">
        <w:rPr>
          <w:rFonts w:ascii="Consolas" w:eastAsia="Times New Roman" w:hAnsi="Consolas" w:cs="Courier New"/>
          <w:color w:val="A9B7C6"/>
          <w:sz w:val="20"/>
          <w:szCs w:val="20"/>
          <w:lang w:val="en-IN" w:eastAsia="en-IN"/>
        </w:rPr>
        <w:t>(</w:t>
      </w:r>
      <w:proofErr w:type="spellStart"/>
      <w:r w:rsidRPr="00996DA0">
        <w:rPr>
          <w:rFonts w:ascii="Consolas" w:eastAsia="Times New Roman" w:hAnsi="Consolas" w:cs="Courier New"/>
          <w:color w:val="A9B7C6"/>
          <w:sz w:val="20"/>
          <w:szCs w:val="20"/>
          <w:lang w:val="en-IN" w:eastAsia="en-IN"/>
        </w:rPr>
        <w:t>sender_email</w:t>
      </w:r>
      <w:proofErr w:type="spellEnd"/>
      <w:r w:rsidRPr="00996DA0">
        <w:rPr>
          <w:rFonts w:ascii="Consolas" w:eastAsia="Times New Roman" w:hAnsi="Consolas" w:cs="Courier New"/>
          <w:color w:val="CC7832"/>
          <w:sz w:val="20"/>
          <w:szCs w:val="20"/>
          <w:lang w:val="en-IN" w:eastAsia="en-IN"/>
        </w:rPr>
        <w:t xml:space="preserve">, </w:t>
      </w:r>
      <w:r w:rsidRPr="00996DA0">
        <w:rPr>
          <w:rFonts w:ascii="Consolas" w:eastAsia="Times New Roman" w:hAnsi="Consolas" w:cs="Courier New"/>
          <w:color w:val="A9B7C6"/>
          <w:sz w:val="20"/>
          <w:szCs w:val="20"/>
          <w:lang w:val="en-IN" w:eastAsia="en-IN"/>
        </w:rPr>
        <w:t>password)</w:t>
      </w:r>
      <w:r w:rsidRPr="00996DA0">
        <w:rPr>
          <w:rFonts w:ascii="Consolas" w:eastAsia="Times New Roman" w:hAnsi="Consolas" w:cs="Courier New"/>
          <w:color w:val="A9B7C6"/>
          <w:sz w:val="20"/>
          <w:szCs w:val="20"/>
          <w:lang w:val="en-IN" w:eastAsia="en-IN"/>
        </w:rPr>
        <w:br/>
        <w:t xml:space="preserve">        </w:t>
      </w:r>
      <w:proofErr w:type="spellStart"/>
      <w:r w:rsidRPr="00996DA0">
        <w:rPr>
          <w:rFonts w:ascii="Consolas" w:eastAsia="Times New Roman" w:hAnsi="Consolas" w:cs="Courier New"/>
          <w:color w:val="A9B7C6"/>
          <w:sz w:val="20"/>
          <w:szCs w:val="20"/>
          <w:lang w:val="en-IN" w:eastAsia="en-IN"/>
        </w:rPr>
        <w:t>server.sendmail</w:t>
      </w:r>
      <w:proofErr w:type="spellEnd"/>
      <w:r w:rsidRPr="00996DA0">
        <w:rPr>
          <w:rFonts w:ascii="Consolas" w:eastAsia="Times New Roman" w:hAnsi="Consolas" w:cs="Courier New"/>
          <w:color w:val="A9B7C6"/>
          <w:sz w:val="20"/>
          <w:szCs w:val="20"/>
          <w:lang w:val="en-IN" w:eastAsia="en-IN"/>
        </w:rPr>
        <w:t>(</w:t>
      </w:r>
      <w:proofErr w:type="spellStart"/>
      <w:r w:rsidRPr="00996DA0">
        <w:rPr>
          <w:rFonts w:ascii="Consolas" w:eastAsia="Times New Roman" w:hAnsi="Consolas" w:cs="Courier New"/>
          <w:color w:val="A9B7C6"/>
          <w:sz w:val="20"/>
          <w:szCs w:val="20"/>
          <w:lang w:val="en-IN" w:eastAsia="en-IN"/>
        </w:rPr>
        <w:t>sender_email</w:t>
      </w:r>
      <w:proofErr w:type="spellEnd"/>
      <w:r w:rsidRPr="00996DA0">
        <w:rPr>
          <w:rFonts w:ascii="Consolas" w:eastAsia="Times New Roman" w:hAnsi="Consolas" w:cs="Courier New"/>
          <w:color w:val="CC7832"/>
          <w:sz w:val="20"/>
          <w:szCs w:val="20"/>
          <w:lang w:val="en-IN" w:eastAsia="en-IN"/>
        </w:rPr>
        <w:t xml:space="preserve">, </w:t>
      </w:r>
      <w:proofErr w:type="spellStart"/>
      <w:r w:rsidRPr="00996DA0">
        <w:rPr>
          <w:rFonts w:ascii="Consolas" w:eastAsia="Times New Roman" w:hAnsi="Consolas" w:cs="Courier New"/>
          <w:color w:val="A9B7C6"/>
          <w:sz w:val="20"/>
          <w:szCs w:val="20"/>
          <w:lang w:val="en-IN" w:eastAsia="en-IN"/>
        </w:rPr>
        <w:t>receiver_email</w:t>
      </w:r>
      <w:proofErr w:type="spellEnd"/>
      <w:r w:rsidRPr="00996DA0">
        <w:rPr>
          <w:rFonts w:ascii="Consolas" w:eastAsia="Times New Roman" w:hAnsi="Consolas" w:cs="Courier New"/>
          <w:color w:val="CC7832"/>
          <w:sz w:val="20"/>
          <w:szCs w:val="20"/>
          <w:lang w:val="en-IN" w:eastAsia="en-IN"/>
        </w:rPr>
        <w:t xml:space="preserve">, </w:t>
      </w:r>
      <w:r w:rsidRPr="00996DA0">
        <w:rPr>
          <w:rFonts w:ascii="Consolas" w:eastAsia="Times New Roman" w:hAnsi="Consolas" w:cs="Courier New"/>
          <w:color w:val="A9B7C6"/>
          <w:sz w:val="20"/>
          <w:szCs w:val="20"/>
          <w:lang w:val="en-IN" w:eastAsia="en-IN"/>
        </w:rPr>
        <w:t>message)</w:t>
      </w:r>
      <w:r w:rsidRPr="00996DA0">
        <w:rPr>
          <w:rFonts w:ascii="Consolas" w:eastAsia="Times New Roman" w:hAnsi="Consolas" w:cs="Courier New"/>
          <w:color w:val="A9B7C6"/>
          <w:sz w:val="20"/>
          <w:szCs w:val="20"/>
          <w:lang w:val="en-IN" w:eastAsia="en-IN"/>
        </w:rPr>
        <w:br/>
      </w:r>
      <w:r w:rsidRPr="00996DA0">
        <w:rPr>
          <w:rFonts w:ascii="Consolas" w:eastAsia="Times New Roman" w:hAnsi="Consolas" w:cs="Courier New"/>
          <w:color w:val="A9B7C6"/>
          <w:sz w:val="20"/>
          <w:szCs w:val="20"/>
          <w:lang w:val="en-IN" w:eastAsia="en-IN"/>
        </w:rPr>
        <w:br/>
      </w:r>
      <w:r w:rsidRPr="00996DA0">
        <w:rPr>
          <w:rFonts w:ascii="Consolas" w:eastAsia="Times New Roman" w:hAnsi="Consolas" w:cs="Courier New"/>
          <w:color w:val="808080"/>
          <w:sz w:val="20"/>
          <w:szCs w:val="20"/>
          <w:lang w:val="en-IN" w:eastAsia="en-IN"/>
        </w:rPr>
        <w:t># define a function to get tips</w:t>
      </w:r>
      <w:r w:rsidRPr="00996DA0">
        <w:rPr>
          <w:rFonts w:ascii="Consolas" w:eastAsia="Times New Roman" w:hAnsi="Consolas" w:cs="Courier New"/>
          <w:color w:val="808080"/>
          <w:sz w:val="20"/>
          <w:szCs w:val="20"/>
          <w:lang w:val="en-IN" w:eastAsia="en-IN"/>
        </w:rPr>
        <w:br/>
      </w:r>
      <w:r w:rsidRPr="00996DA0">
        <w:rPr>
          <w:rFonts w:ascii="Consolas" w:eastAsia="Times New Roman" w:hAnsi="Consolas" w:cs="Courier New"/>
          <w:color w:val="CC7832"/>
          <w:sz w:val="20"/>
          <w:szCs w:val="20"/>
          <w:lang w:val="en-IN" w:eastAsia="en-IN"/>
        </w:rPr>
        <w:t xml:space="preserve">def </w:t>
      </w:r>
      <w:proofErr w:type="spellStart"/>
      <w:r w:rsidRPr="00996DA0">
        <w:rPr>
          <w:rFonts w:ascii="Consolas" w:eastAsia="Times New Roman" w:hAnsi="Consolas" w:cs="Courier New"/>
          <w:color w:val="FFC66D"/>
          <w:sz w:val="20"/>
          <w:szCs w:val="20"/>
          <w:lang w:val="en-IN" w:eastAsia="en-IN"/>
        </w:rPr>
        <w:t>getTip</w:t>
      </w:r>
      <w:proofErr w:type="spellEnd"/>
      <w:r w:rsidRPr="00996DA0">
        <w:rPr>
          <w:rFonts w:ascii="Consolas" w:eastAsia="Times New Roman" w:hAnsi="Consolas" w:cs="Courier New"/>
          <w:color w:val="A9B7C6"/>
          <w:sz w:val="20"/>
          <w:szCs w:val="20"/>
          <w:lang w:val="en-IN" w:eastAsia="en-IN"/>
        </w:rPr>
        <w:t>():</w:t>
      </w:r>
      <w:r w:rsidRPr="00996DA0">
        <w:rPr>
          <w:rFonts w:ascii="Consolas" w:eastAsia="Times New Roman" w:hAnsi="Consolas" w:cs="Courier New"/>
          <w:color w:val="A9B7C6"/>
          <w:sz w:val="20"/>
          <w:szCs w:val="20"/>
          <w:lang w:val="en-IN" w:eastAsia="en-IN"/>
        </w:rPr>
        <w:br/>
        <w:t xml:space="preserve">    tips = [</w:t>
      </w:r>
      <w:r w:rsidRPr="00996DA0">
        <w:rPr>
          <w:rFonts w:ascii="Consolas" w:eastAsia="Times New Roman" w:hAnsi="Consolas" w:cs="Courier New"/>
          <w:color w:val="A9B7C6"/>
          <w:sz w:val="20"/>
          <w:szCs w:val="20"/>
          <w:lang w:val="en-IN" w:eastAsia="en-IN"/>
        </w:rPr>
        <w:br/>
        <w:t xml:space="preserve">        </w:t>
      </w:r>
      <w:r w:rsidRPr="00996DA0">
        <w:rPr>
          <w:rFonts w:ascii="Consolas" w:eastAsia="Times New Roman" w:hAnsi="Consolas" w:cs="Courier New"/>
          <w:color w:val="6A8759"/>
          <w:sz w:val="20"/>
          <w:szCs w:val="20"/>
          <w:lang w:val="en-IN" w:eastAsia="en-IN"/>
        </w:rPr>
        <w:t>"Wash milk bags the moment we take it &amp; wash your hands while you are at it."</w:t>
      </w:r>
      <w:r w:rsidRPr="00996DA0">
        <w:rPr>
          <w:rFonts w:ascii="Consolas" w:eastAsia="Times New Roman" w:hAnsi="Consolas" w:cs="Courier New"/>
          <w:color w:val="CC7832"/>
          <w:sz w:val="20"/>
          <w:szCs w:val="20"/>
          <w:lang w:val="en-IN" w:eastAsia="en-IN"/>
        </w:rPr>
        <w:t>,</w:t>
      </w:r>
      <w:r w:rsidRPr="00996DA0">
        <w:rPr>
          <w:rFonts w:ascii="Consolas" w:eastAsia="Times New Roman" w:hAnsi="Consolas" w:cs="Courier New"/>
          <w:color w:val="CC7832"/>
          <w:sz w:val="20"/>
          <w:szCs w:val="20"/>
          <w:lang w:val="en-IN" w:eastAsia="en-IN"/>
        </w:rPr>
        <w:br/>
        <w:t xml:space="preserve">        </w:t>
      </w:r>
      <w:r w:rsidRPr="00996DA0">
        <w:rPr>
          <w:rFonts w:ascii="Consolas" w:eastAsia="Times New Roman" w:hAnsi="Consolas" w:cs="Courier New"/>
          <w:color w:val="6A8759"/>
          <w:sz w:val="20"/>
          <w:szCs w:val="20"/>
          <w:lang w:val="en-IN" w:eastAsia="en-IN"/>
        </w:rPr>
        <w:t>"Consider cancelling newspapers"</w:t>
      </w:r>
      <w:r w:rsidRPr="00996DA0">
        <w:rPr>
          <w:rFonts w:ascii="Consolas" w:eastAsia="Times New Roman" w:hAnsi="Consolas" w:cs="Courier New"/>
          <w:color w:val="CC7832"/>
          <w:sz w:val="20"/>
          <w:szCs w:val="20"/>
          <w:lang w:val="en-IN" w:eastAsia="en-IN"/>
        </w:rPr>
        <w:t>,</w:t>
      </w:r>
      <w:r w:rsidRPr="00996DA0">
        <w:rPr>
          <w:rFonts w:ascii="Consolas" w:eastAsia="Times New Roman" w:hAnsi="Consolas" w:cs="Courier New"/>
          <w:color w:val="CC7832"/>
          <w:sz w:val="20"/>
          <w:szCs w:val="20"/>
          <w:lang w:val="en-IN" w:eastAsia="en-IN"/>
        </w:rPr>
        <w:br/>
        <w:t xml:space="preserve">        </w:t>
      </w:r>
      <w:r w:rsidRPr="00996DA0">
        <w:rPr>
          <w:rFonts w:ascii="Consolas" w:eastAsia="Times New Roman" w:hAnsi="Consolas" w:cs="Courier New"/>
          <w:color w:val="6A8759"/>
          <w:sz w:val="20"/>
          <w:szCs w:val="20"/>
          <w:lang w:val="en-IN" w:eastAsia="en-IN"/>
        </w:rPr>
        <w:t>"Keep a separate tray for couriers. Courier person can place the envelope/</w:t>
      </w:r>
      <w:proofErr w:type="spellStart"/>
      <w:r w:rsidRPr="00996DA0">
        <w:rPr>
          <w:rFonts w:ascii="Consolas" w:eastAsia="Times New Roman" w:hAnsi="Consolas" w:cs="Courier New"/>
          <w:color w:val="6A8759"/>
          <w:sz w:val="20"/>
          <w:szCs w:val="20"/>
          <w:lang w:val="en-IN" w:eastAsia="en-IN"/>
        </w:rPr>
        <w:t>pkg</w:t>
      </w:r>
      <w:proofErr w:type="spellEnd"/>
      <w:r w:rsidRPr="00996DA0">
        <w:rPr>
          <w:rFonts w:ascii="Consolas" w:eastAsia="Times New Roman" w:hAnsi="Consolas" w:cs="Courier New"/>
          <w:color w:val="6A8759"/>
          <w:sz w:val="20"/>
          <w:szCs w:val="20"/>
          <w:lang w:val="en-IN" w:eastAsia="en-IN"/>
        </w:rPr>
        <w:t xml:space="preserve"> in the tray and courier may be left untouched for at least 24 hours."</w:t>
      </w:r>
      <w:r w:rsidRPr="00996DA0">
        <w:rPr>
          <w:rFonts w:ascii="Consolas" w:eastAsia="Times New Roman" w:hAnsi="Consolas" w:cs="Courier New"/>
          <w:color w:val="CC7832"/>
          <w:sz w:val="20"/>
          <w:szCs w:val="20"/>
          <w:lang w:val="en-IN" w:eastAsia="en-IN"/>
        </w:rPr>
        <w:t>,</w:t>
      </w:r>
      <w:r w:rsidRPr="00996DA0">
        <w:rPr>
          <w:rFonts w:ascii="Consolas" w:eastAsia="Times New Roman" w:hAnsi="Consolas" w:cs="Courier New"/>
          <w:color w:val="CC7832"/>
          <w:sz w:val="20"/>
          <w:szCs w:val="20"/>
          <w:lang w:val="en-IN" w:eastAsia="en-IN"/>
        </w:rPr>
        <w:br/>
        <w:t xml:space="preserve">        </w:t>
      </w:r>
      <w:r w:rsidRPr="00996DA0">
        <w:rPr>
          <w:rFonts w:ascii="Consolas" w:eastAsia="Times New Roman" w:hAnsi="Consolas" w:cs="Courier New"/>
          <w:color w:val="6A8759"/>
          <w:sz w:val="20"/>
          <w:szCs w:val="20"/>
          <w:lang w:val="en-IN" w:eastAsia="en-IN"/>
        </w:rPr>
        <w:t xml:space="preserve">"Instruct maids not to touch main door. On entering the home, she has to </w:t>
      </w:r>
      <w:proofErr w:type="spellStart"/>
      <w:r w:rsidRPr="00996DA0">
        <w:rPr>
          <w:rFonts w:ascii="Consolas" w:eastAsia="Times New Roman" w:hAnsi="Consolas" w:cs="Courier New"/>
          <w:color w:val="6A8759"/>
          <w:sz w:val="20"/>
          <w:szCs w:val="20"/>
          <w:lang w:val="en-IN" w:eastAsia="en-IN"/>
        </w:rPr>
        <w:t>immediatly</w:t>
      </w:r>
      <w:proofErr w:type="spellEnd"/>
      <w:r w:rsidRPr="00996DA0">
        <w:rPr>
          <w:rFonts w:ascii="Consolas" w:eastAsia="Times New Roman" w:hAnsi="Consolas" w:cs="Courier New"/>
          <w:color w:val="6A8759"/>
          <w:sz w:val="20"/>
          <w:szCs w:val="20"/>
          <w:lang w:val="en-IN" w:eastAsia="en-IN"/>
        </w:rPr>
        <w:t xml:space="preserve"> wash hands thoroughly, before touching other </w:t>
      </w:r>
      <w:proofErr w:type="gramStart"/>
      <w:r w:rsidRPr="00996DA0">
        <w:rPr>
          <w:rFonts w:ascii="Consolas" w:eastAsia="Times New Roman" w:hAnsi="Consolas" w:cs="Courier New"/>
          <w:color w:val="6A8759"/>
          <w:sz w:val="20"/>
          <w:szCs w:val="20"/>
          <w:lang w:val="en-IN" w:eastAsia="en-IN"/>
        </w:rPr>
        <w:t>things .</w:t>
      </w:r>
      <w:proofErr w:type="gramEnd"/>
      <w:r w:rsidRPr="00996DA0">
        <w:rPr>
          <w:rFonts w:ascii="Consolas" w:eastAsia="Times New Roman" w:hAnsi="Consolas" w:cs="Courier New"/>
          <w:color w:val="6A8759"/>
          <w:sz w:val="20"/>
          <w:szCs w:val="20"/>
          <w:lang w:val="en-IN" w:eastAsia="en-IN"/>
        </w:rPr>
        <w:t xml:space="preserve"> After that, wipe the calling-bell switch with a cleaning fluid :)"</w:t>
      </w:r>
      <w:r w:rsidRPr="00996DA0">
        <w:rPr>
          <w:rFonts w:ascii="Consolas" w:eastAsia="Times New Roman" w:hAnsi="Consolas" w:cs="Courier New"/>
          <w:color w:val="CC7832"/>
          <w:sz w:val="20"/>
          <w:szCs w:val="20"/>
          <w:lang w:val="en-IN" w:eastAsia="en-IN"/>
        </w:rPr>
        <w:t>,</w:t>
      </w:r>
      <w:r w:rsidRPr="00996DA0">
        <w:rPr>
          <w:rFonts w:ascii="Consolas" w:eastAsia="Times New Roman" w:hAnsi="Consolas" w:cs="Courier New"/>
          <w:color w:val="CC7832"/>
          <w:sz w:val="20"/>
          <w:szCs w:val="20"/>
          <w:lang w:val="en-IN" w:eastAsia="en-IN"/>
        </w:rPr>
        <w:br/>
        <w:t xml:space="preserve">        </w:t>
      </w:r>
      <w:r w:rsidRPr="00996DA0">
        <w:rPr>
          <w:rFonts w:ascii="Consolas" w:eastAsia="Times New Roman" w:hAnsi="Consolas" w:cs="Courier New"/>
          <w:color w:val="6A8759"/>
          <w:sz w:val="20"/>
          <w:szCs w:val="20"/>
          <w:lang w:val="en-IN" w:eastAsia="en-IN"/>
        </w:rPr>
        <w:t xml:space="preserve">"Avoid getting </w:t>
      </w:r>
      <w:proofErr w:type="spellStart"/>
      <w:r w:rsidRPr="00996DA0">
        <w:rPr>
          <w:rFonts w:ascii="Consolas" w:eastAsia="Times New Roman" w:hAnsi="Consolas" w:cs="Courier New"/>
          <w:color w:val="6A8759"/>
          <w:sz w:val="20"/>
          <w:szCs w:val="20"/>
          <w:lang w:val="en-IN" w:eastAsia="en-IN"/>
        </w:rPr>
        <w:t>swiggy</w:t>
      </w:r>
      <w:proofErr w:type="spellEnd"/>
      <w:r w:rsidRPr="00996DA0">
        <w:rPr>
          <w:rFonts w:ascii="Consolas" w:eastAsia="Times New Roman" w:hAnsi="Consolas" w:cs="Courier New"/>
          <w:color w:val="6A8759"/>
          <w:sz w:val="20"/>
          <w:szCs w:val="20"/>
          <w:lang w:val="en-IN" w:eastAsia="en-IN"/>
        </w:rPr>
        <w:t>, amazon etc as far as possible."</w:t>
      </w:r>
      <w:r w:rsidRPr="00996DA0">
        <w:rPr>
          <w:rFonts w:ascii="Consolas" w:eastAsia="Times New Roman" w:hAnsi="Consolas" w:cs="Courier New"/>
          <w:color w:val="CC7832"/>
          <w:sz w:val="20"/>
          <w:szCs w:val="20"/>
          <w:lang w:val="en-IN" w:eastAsia="en-IN"/>
        </w:rPr>
        <w:t>,</w:t>
      </w:r>
      <w:r w:rsidRPr="00996DA0">
        <w:rPr>
          <w:rFonts w:ascii="Consolas" w:eastAsia="Times New Roman" w:hAnsi="Consolas" w:cs="Courier New"/>
          <w:color w:val="CC7832"/>
          <w:sz w:val="20"/>
          <w:szCs w:val="20"/>
          <w:lang w:val="en-IN" w:eastAsia="en-IN"/>
        </w:rPr>
        <w:br/>
        <w:t xml:space="preserve">        </w:t>
      </w:r>
      <w:r w:rsidRPr="00996DA0">
        <w:rPr>
          <w:rFonts w:ascii="Consolas" w:eastAsia="Times New Roman" w:hAnsi="Consolas" w:cs="Courier New"/>
          <w:color w:val="6A8759"/>
          <w:sz w:val="20"/>
          <w:szCs w:val="20"/>
          <w:lang w:val="en-IN" w:eastAsia="en-IN"/>
        </w:rPr>
        <w:t xml:space="preserve">"Wash all fruits and </w:t>
      </w:r>
      <w:proofErr w:type="spellStart"/>
      <w:r w:rsidRPr="00996DA0">
        <w:rPr>
          <w:rFonts w:ascii="Consolas" w:eastAsia="Times New Roman" w:hAnsi="Consolas" w:cs="Courier New"/>
          <w:color w:val="6A8759"/>
          <w:sz w:val="20"/>
          <w:szCs w:val="20"/>
          <w:lang w:val="en-IN" w:eastAsia="en-IN"/>
        </w:rPr>
        <w:t>vegitables</w:t>
      </w:r>
      <w:proofErr w:type="spellEnd"/>
      <w:r w:rsidRPr="00996DA0">
        <w:rPr>
          <w:rFonts w:ascii="Consolas" w:eastAsia="Times New Roman" w:hAnsi="Consolas" w:cs="Courier New"/>
          <w:color w:val="6A8759"/>
          <w:sz w:val="20"/>
          <w:szCs w:val="20"/>
          <w:lang w:val="en-IN" w:eastAsia="en-IN"/>
        </w:rPr>
        <w:t xml:space="preserve"> once we bring them home"</w:t>
      </w:r>
      <w:r w:rsidRPr="00996DA0">
        <w:rPr>
          <w:rFonts w:ascii="Consolas" w:eastAsia="Times New Roman" w:hAnsi="Consolas" w:cs="Courier New"/>
          <w:color w:val="6A8759"/>
          <w:sz w:val="20"/>
          <w:szCs w:val="20"/>
          <w:lang w:val="en-IN" w:eastAsia="en-IN"/>
        </w:rPr>
        <w:br/>
        <w:t xml:space="preserve">        "Remote, phone and keyboards are the most highly contaminated elements in our house. Clean them at least once a day using cleaning fluid."</w:t>
      </w:r>
      <w:r w:rsidRPr="00996DA0">
        <w:rPr>
          <w:rFonts w:ascii="Consolas" w:eastAsia="Times New Roman" w:hAnsi="Consolas" w:cs="Courier New"/>
          <w:color w:val="CC7832"/>
          <w:sz w:val="20"/>
          <w:szCs w:val="20"/>
          <w:lang w:val="en-IN" w:eastAsia="en-IN"/>
        </w:rPr>
        <w:t>,</w:t>
      </w:r>
      <w:r w:rsidRPr="00996DA0">
        <w:rPr>
          <w:rFonts w:ascii="Consolas" w:eastAsia="Times New Roman" w:hAnsi="Consolas" w:cs="Courier New"/>
          <w:color w:val="CC7832"/>
          <w:sz w:val="20"/>
          <w:szCs w:val="20"/>
          <w:lang w:val="en-IN" w:eastAsia="en-IN"/>
        </w:rPr>
        <w:br/>
        <w:t xml:space="preserve">        </w:t>
      </w:r>
      <w:r w:rsidRPr="00996DA0">
        <w:rPr>
          <w:rFonts w:ascii="Consolas" w:eastAsia="Times New Roman" w:hAnsi="Consolas" w:cs="Courier New"/>
          <w:color w:val="6A8759"/>
          <w:sz w:val="20"/>
          <w:szCs w:val="20"/>
          <w:lang w:val="en-IN" w:eastAsia="en-IN"/>
        </w:rPr>
        <w:t>"Wash hands frequently when in house or in office. Once every hour at least."</w:t>
      </w:r>
      <w:r w:rsidRPr="00996DA0">
        <w:rPr>
          <w:rFonts w:ascii="Consolas" w:eastAsia="Times New Roman" w:hAnsi="Consolas" w:cs="Courier New"/>
          <w:color w:val="CC7832"/>
          <w:sz w:val="20"/>
          <w:szCs w:val="20"/>
          <w:lang w:val="en-IN" w:eastAsia="en-IN"/>
        </w:rPr>
        <w:t>,</w:t>
      </w:r>
      <w:r w:rsidRPr="00996DA0">
        <w:rPr>
          <w:rFonts w:ascii="Consolas" w:eastAsia="Times New Roman" w:hAnsi="Consolas" w:cs="Courier New"/>
          <w:color w:val="CC7832"/>
          <w:sz w:val="20"/>
          <w:szCs w:val="20"/>
          <w:lang w:val="en-IN" w:eastAsia="en-IN"/>
        </w:rPr>
        <w:br/>
        <w:t xml:space="preserve">        </w:t>
      </w:r>
      <w:r w:rsidRPr="00996DA0">
        <w:rPr>
          <w:rFonts w:ascii="Consolas" w:eastAsia="Times New Roman" w:hAnsi="Consolas" w:cs="Courier New"/>
          <w:color w:val="6A8759"/>
          <w:sz w:val="20"/>
          <w:szCs w:val="20"/>
          <w:lang w:val="en-IN" w:eastAsia="en-IN"/>
        </w:rPr>
        <w:t>"Avoid public transport as far as possible. Even Ola and Uber may be used when absolutely unavoidable."</w:t>
      </w:r>
      <w:r w:rsidRPr="00996DA0">
        <w:rPr>
          <w:rFonts w:ascii="Consolas" w:eastAsia="Times New Roman" w:hAnsi="Consolas" w:cs="Courier New"/>
          <w:color w:val="CC7832"/>
          <w:sz w:val="20"/>
          <w:szCs w:val="20"/>
          <w:lang w:val="en-IN" w:eastAsia="en-IN"/>
        </w:rPr>
        <w:t>,</w:t>
      </w:r>
      <w:r w:rsidRPr="00996DA0">
        <w:rPr>
          <w:rFonts w:ascii="Consolas" w:eastAsia="Times New Roman" w:hAnsi="Consolas" w:cs="Courier New"/>
          <w:color w:val="CC7832"/>
          <w:sz w:val="20"/>
          <w:szCs w:val="20"/>
          <w:lang w:val="en-IN" w:eastAsia="en-IN"/>
        </w:rPr>
        <w:br/>
        <w:t xml:space="preserve">        </w:t>
      </w:r>
      <w:r w:rsidRPr="00996DA0">
        <w:rPr>
          <w:rFonts w:ascii="Consolas" w:eastAsia="Times New Roman" w:hAnsi="Consolas" w:cs="Courier New"/>
          <w:color w:val="6A8759"/>
          <w:sz w:val="20"/>
          <w:szCs w:val="20"/>
          <w:lang w:val="en-IN" w:eastAsia="en-IN"/>
        </w:rPr>
        <w:t>"Avoid gyms, swimming pool and other exercise areas, where surface contact or air - borne contamination is inevitable"</w:t>
      </w:r>
      <w:r w:rsidRPr="00996DA0">
        <w:rPr>
          <w:rFonts w:ascii="Consolas" w:eastAsia="Times New Roman" w:hAnsi="Consolas" w:cs="Courier New"/>
          <w:color w:val="CC7832"/>
          <w:sz w:val="20"/>
          <w:szCs w:val="20"/>
          <w:lang w:val="en-IN" w:eastAsia="en-IN"/>
        </w:rPr>
        <w:t>,</w:t>
      </w:r>
      <w:r w:rsidRPr="00996DA0">
        <w:rPr>
          <w:rFonts w:ascii="Consolas" w:eastAsia="Times New Roman" w:hAnsi="Consolas" w:cs="Courier New"/>
          <w:color w:val="CC7832"/>
          <w:sz w:val="20"/>
          <w:szCs w:val="20"/>
          <w:lang w:val="en-IN" w:eastAsia="en-IN"/>
        </w:rPr>
        <w:br/>
        <w:t xml:space="preserve">        </w:t>
      </w:r>
      <w:r w:rsidRPr="00996DA0">
        <w:rPr>
          <w:rFonts w:ascii="Consolas" w:eastAsia="Times New Roman" w:hAnsi="Consolas" w:cs="Courier New"/>
          <w:color w:val="6A8759"/>
          <w:sz w:val="20"/>
          <w:szCs w:val="20"/>
          <w:lang w:val="en-IN" w:eastAsia="en-IN"/>
        </w:rPr>
        <w:t>"Cancel tuitions, dance/music classes, etc."</w:t>
      </w:r>
      <w:r w:rsidRPr="00996DA0">
        <w:rPr>
          <w:rFonts w:ascii="Consolas" w:eastAsia="Times New Roman" w:hAnsi="Consolas" w:cs="Courier New"/>
          <w:color w:val="CC7832"/>
          <w:sz w:val="20"/>
          <w:szCs w:val="20"/>
          <w:lang w:val="en-IN" w:eastAsia="en-IN"/>
        </w:rPr>
        <w:t>,</w:t>
      </w:r>
      <w:r w:rsidRPr="00996DA0">
        <w:rPr>
          <w:rFonts w:ascii="Consolas" w:eastAsia="Times New Roman" w:hAnsi="Consolas" w:cs="Courier New"/>
          <w:color w:val="CC7832"/>
          <w:sz w:val="20"/>
          <w:szCs w:val="20"/>
          <w:lang w:val="en-IN" w:eastAsia="en-IN"/>
        </w:rPr>
        <w:br/>
        <w:t xml:space="preserve">        </w:t>
      </w:r>
      <w:r w:rsidRPr="00996DA0">
        <w:rPr>
          <w:rFonts w:ascii="Consolas" w:eastAsia="Times New Roman" w:hAnsi="Consolas" w:cs="Courier New"/>
          <w:color w:val="6A8759"/>
          <w:sz w:val="20"/>
          <w:szCs w:val="20"/>
          <w:lang w:val="en-IN" w:eastAsia="en-IN"/>
        </w:rPr>
        <w:t>"When you return home from office, shopping, etc. discard your clothes and wash your hands and feet thoroughly."</w:t>
      </w:r>
      <w:r w:rsidRPr="00996DA0">
        <w:rPr>
          <w:rFonts w:ascii="Consolas" w:eastAsia="Times New Roman" w:hAnsi="Consolas" w:cs="Courier New"/>
          <w:color w:val="CC7832"/>
          <w:sz w:val="20"/>
          <w:szCs w:val="20"/>
          <w:lang w:val="en-IN" w:eastAsia="en-IN"/>
        </w:rPr>
        <w:t>,</w:t>
      </w:r>
      <w:r w:rsidRPr="00996DA0">
        <w:rPr>
          <w:rFonts w:ascii="Consolas" w:eastAsia="Times New Roman" w:hAnsi="Consolas" w:cs="Courier New"/>
          <w:color w:val="CC7832"/>
          <w:sz w:val="20"/>
          <w:szCs w:val="20"/>
          <w:lang w:val="en-IN" w:eastAsia="en-IN"/>
        </w:rPr>
        <w:br/>
        <w:t xml:space="preserve">        </w:t>
      </w:r>
      <w:r w:rsidRPr="00996DA0">
        <w:rPr>
          <w:rFonts w:ascii="Consolas" w:eastAsia="Times New Roman" w:hAnsi="Consolas" w:cs="Courier New"/>
          <w:color w:val="6A8759"/>
          <w:sz w:val="20"/>
          <w:szCs w:val="20"/>
          <w:lang w:val="en-IN" w:eastAsia="en-IN"/>
        </w:rPr>
        <w:t>"Most importantly do not touch hands anywhere on face. Inform children and parents."</w:t>
      </w:r>
      <w:r w:rsidRPr="00996DA0">
        <w:rPr>
          <w:rFonts w:ascii="Consolas" w:eastAsia="Times New Roman" w:hAnsi="Consolas" w:cs="Courier New"/>
          <w:color w:val="CC7832"/>
          <w:sz w:val="20"/>
          <w:szCs w:val="20"/>
          <w:lang w:val="en-IN" w:eastAsia="en-IN"/>
        </w:rPr>
        <w:t>,</w:t>
      </w:r>
      <w:r w:rsidRPr="00996DA0">
        <w:rPr>
          <w:rFonts w:ascii="Consolas" w:eastAsia="Times New Roman" w:hAnsi="Consolas" w:cs="Courier New"/>
          <w:color w:val="CC7832"/>
          <w:sz w:val="20"/>
          <w:szCs w:val="20"/>
          <w:lang w:val="en-IN" w:eastAsia="en-IN"/>
        </w:rPr>
        <w:br/>
        <w:t xml:space="preserve">        </w:t>
      </w:r>
      <w:r w:rsidRPr="00996DA0">
        <w:rPr>
          <w:rFonts w:ascii="Consolas" w:eastAsia="Times New Roman" w:hAnsi="Consolas" w:cs="Courier New"/>
          <w:color w:val="6A8759"/>
          <w:sz w:val="20"/>
          <w:szCs w:val="20"/>
          <w:lang w:val="en-IN" w:eastAsia="en-IN"/>
        </w:rPr>
        <w:t>"Ask senior citizens to stop going for the routine walking exercise."</w:t>
      </w:r>
      <w:r w:rsidRPr="00996DA0">
        <w:rPr>
          <w:rFonts w:ascii="Consolas" w:eastAsia="Times New Roman" w:hAnsi="Consolas" w:cs="Courier New"/>
          <w:color w:val="6A8759"/>
          <w:sz w:val="20"/>
          <w:szCs w:val="20"/>
          <w:lang w:val="en-IN" w:eastAsia="en-IN"/>
        </w:rPr>
        <w:br/>
        <w:t xml:space="preserve">  </w:t>
      </w:r>
      <w:proofErr w:type="gramStart"/>
      <w:r w:rsidRPr="00996DA0">
        <w:rPr>
          <w:rFonts w:ascii="Consolas" w:eastAsia="Times New Roman" w:hAnsi="Consolas" w:cs="Courier New"/>
          <w:color w:val="6A8759"/>
          <w:sz w:val="20"/>
          <w:szCs w:val="20"/>
          <w:lang w:val="en-IN" w:eastAsia="en-IN"/>
        </w:rPr>
        <w:t xml:space="preserve">  </w:t>
      </w:r>
      <w:r w:rsidRPr="00996DA0">
        <w:rPr>
          <w:rFonts w:ascii="Consolas" w:eastAsia="Times New Roman" w:hAnsi="Consolas" w:cs="Courier New"/>
          <w:color w:val="A9B7C6"/>
          <w:sz w:val="20"/>
          <w:szCs w:val="20"/>
          <w:lang w:val="en-IN" w:eastAsia="en-IN"/>
        </w:rPr>
        <w:t>]</w:t>
      </w:r>
      <w:proofErr w:type="gramEnd"/>
      <w:r w:rsidRPr="00996DA0">
        <w:rPr>
          <w:rFonts w:ascii="Consolas" w:eastAsia="Times New Roman" w:hAnsi="Consolas" w:cs="Courier New"/>
          <w:color w:val="A9B7C6"/>
          <w:sz w:val="20"/>
          <w:szCs w:val="20"/>
          <w:lang w:val="en-IN" w:eastAsia="en-IN"/>
        </w:rPr>
        <w:br/>
        <w:t xml:space="preserve">    </w:t>
      </w:r>
      <w:r w:rsidRPr="00996DA0">
        <w:rPr>
          <w:rFonts w:ascii="Consolas" w:eastAsia="Times New Roman" w:hAnsi="Consolas" w:cs="Courier New"/>
          <w:color w:val="CC7832"/>
          <w:sz w:val="20"/>
          <w:szCs w:val="20"/>
          <w:lang w:val="en-IN" w:eastAsia="en-IN"/>
        </w:rPr>
        <w:t xml:space="preserve">return </w:t>
      </w:r>
      <w:r w:rsidRPr="00996DA0">
        <w:rPr>
          <w:rFonts w:ascii="Consolas" w:eastAsia="Times New Roman" w:hAnsi="Consolas" w:cs="Courier New"/>
          <w:color w:val="A9B7C6"/>
          <w:sz w:val="20"/>
          <w:szCs w:val="20"/>
          <w:lang w:val="en-IN" w:eastAsia="en-IN"/>
        </w:rPr>
        <w:t>(tips[</w:t>
      </w:r>
      <w:proofErr w:type="spellStart"/>
      <w:r w:rsidRPr="00996DA0">
        <w:rPr>
          <w:rFonts w:ascii="Consolas" w:eastAsia="Times New Roman" w:hAnsi="Consolas" w:cs="Courier New"/>
          <w:color w:val="A9B7C6"/>
          <w:sz w:val="20"/>
          <w:szCs w:val="20"/>
          <w:lang w:val="en-IN" w:eastAsia="en-IN"/>
        </w:rPr>
        <w:t>random.randint</w:t>
      </w:r>
      <w:proofErr w:type="spellEnd"/>
      <w:r w:rsidRPr="00996DA0">
        <w:rPr>
          <w:rFonts w:ascii="Consolas" w:eastAsia="Times New Roman" w:hAnsi="Consolas" w:cs="Courier New"/>
          <w:color w:val="A9B7C6"/>
          <w:sz w:val="20"/>
          <w:szCs w:val="20"/>
          <w:lang w:val="en-IN" w:eastAsia="en-IN"/>
        </w:rPr>
        <w:t>(</w:t>
      </w:r>
      <w:r w:rsidRPr="00996DA0">
        <w:rPr>
          <w:rFonts w:ascii="Consolas" w:eastAsia="Times New Roman" w:hAnsi="Consolas" w:cs="Courier New"/>
          <w:color w:val="6897BB"/>
          <w:sz w:val="20"/>
          <w:szCs w:val="20"/>
          <w:lang w:val="en-IN" w:eastAsia="en-IN"/>
        </w:rPr>
        <w:t>0</w:t>
      </w:r>
      <w:r w:rsidRPr="00996DA0">
        <w:rPr>
          <w:rFonts w:ascii="Consolas" w:eastAsia="Times New Roman" w:hAnsi="Consolas" w:cs="Courier New"/>
          <w:color w:val="CC7832"/>
          <w:sz w:val="20"/>
          <w:szCs w:val="20"/>
          <w:lang w:val="en-IN" w:eastAsia="en-IN"/>
        </w:rPr>
        <w:t xml:space="preserve">, </w:t>
      </w:r>
      <w:proofErr w:type="spellStart"/>
      <w:r w:rsidRPr="00996DA0">
        <w:rPr>
          <w:rFonts w:ascii="Consolas" w:eastAsia="Times New Roman" w:hAnsi="Consolas" w:cs="Courier New"/>
          <w:color w:val="8888C6"/>
          <w:sz w:val="20"/>
          <w:szCs w:val="20"/>
          <w:lang w:val="en-IN" w:eastAsia="en-IN"/>
        </w:rPr>
        <w:t>len</w:t>
      </w:r>
      <w:proofErr w:type="spellEnd"/>
      <w:r w:rsidRPr="00996DA0">
        <w:rPr>
          <w:rFonts w:ascii="Consolas" w:eastAsia="Times New Roman" w:hAnsi="Consolas" w:cs="Courier New"/>
          <w:color w:val="A9B7C6"/>
          <w:sz w:val="20"/>
          <w:szCs w:val="20"/>
          <w:lang w:val="en-IN" w:eastAsia="en-IN"/>
        </w:rPr>
        <w:t xml:space="preserve">(tips) - </w:t>
      </w:r>
      <w:r w:rsidRPr="00996DA0">
        <w:rPr>
          <w:rFonts w:ascii="Consolas" w:eastAsia="Times New Roman" w:hAnsi="Consolas" w:cs="Courier New"/>
          <w:color w:val="6897BB"/>
          <w:sz w:val="20"/>
          <w:szCs w:val="20"/>
          <w:lang w:val="en-IN" w:eastAsia="en-IN"/>
        </w:rPr>
        <w:t>1</w:t>
      </w:r>
      <w:r w:rsidRPr="00996DA0">
        <w:rPr>
          <w:rFonts w:ascii="Consolas" w:eastAsia="Times New Roman" w:hAnsi="Consolas" w:cs="Courier New"/>
          <w:color w:val="A9B7C6"/>
          <w:sz w:val="20"/>
          <w:szCs w:val="20"/>
          <w:lang w:val="en-IN" w:eastAsia="en-IN"/>
        </w:rPr>
        <w:t>)])</w:t>
      </w:r>
    </w:p>
    <w:p w14:paraId="6EF68EEE" w14:textId="77777777" w:rsidR="00996DA0" w:rsidRDefault="00996DA0">
      <w:pPr>
        <w:spacing w:line="259" w:lineRule="auto"/>
        <w:rPr>
          <w:rStyle w:val="Emphasis"/>
          <w:rFonts w:asciiTheme="majorHAnsi" w:eastAsiaTheme="majorEastAsia" w:hAnsiTheme="majorHAnsi" w:cstheme="majorHAnsi"/>
          <w:i w:val="0"/>
          <w:color w:val="2E74B5" w:themeColor="accent1" w:themeShade="BF"/>
          <w:sz w:val="20"/>
          <w:szCs w:val="26"/>
        </w:rPr>
      </w:pPr>
      <w:r>
        <w:rPr>
          <w:rStyle w:val="Emphasis"/>
          <w:rFonts w:cstheme="majorHAnsi"/>
          <w:i w:val="0"/>
          <w:sz w:val="20"/>
        </w:rPr>
        <w:br w:type="page"/>
      </w:r>
    </w:p>
    <w:p w14:paraId="57EBCB49" w14:textId="57C6F099" w:rsidR="00996DA0" w:rsidRDefault="00996DA0" w:rsidP="00996DA0">
      <w:pPr>
        <w:pStyle w:val="Heading2"/>
        <w:rPr>
          <w:rStyle w:val="Emphasis"/>
          <w:rFonts w:cstheme="majorHAnsi"/>
          <w:i w:val="0"/>
          <w:sz w:val="40"/>
          <w:szCs w:val="48"/>
        </w:rPr>
      </w:pPr>
      <w:bookmarkStart w:id="73" w:name="_Toc47623811"/>
      <w:r>
        <w:rPr>
          <w:rStyle w:val="Emphasis"/>
          <w:rFonts w:cstheme="majorHAnsi"/>
          <w:i w:val="0"/>
          <w:sz w:val="40"/>
          <w:szCs w:val="48"/>
        </w:rPr>
        <w:lastRenderedPageBreak/>
        <w:t>v</w:t>
      </w:r>
      <w:r w:rsidRPr="00996DA0">
        <w:rPr>
          <w:rStyle w:val="Emphasis"/>
          <w:rFonts w:cstheme="majorHAnsi"/>
          <w:i w:val="0"/>
          <w:sz w:val="40"/>
          <w:szCs w:val="48"/>
        </w:rPr>
        <w:t>iews.py</w:t>
      </w:r>
      <w:bookmarkEnd w:id="73"/>
    </w:p>
    <w:p w14:paraId="58BBF251" w14:textId="77777777" w:rsidR="00996DA0" w:rsidRPr="00996DA0" w:rsidRDefault="00996DA0" w:rsidP="00996D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IN" w:eastAsia="en-IN"/>
        </w:rPr>
      </w:pPr>
      <w:r w:rsidRPr="00996DA0">
        <w:rPr>
          <w:rFonts w:ascii="Consolas" w:eastAsia="Times New Roman" w:hAnsi="Consolas" w:cs="Courier New"/>
          <w:color w:val="CC7832"/>
          <w:sz w:val="20"/>
          <w:szCs w:val="20"/>
          <w:lang w:val="en-IN" w:eastAsia="en-IN"/>
        </w:rPr>
        <w:t xml:space="preserve">from </w:t>
      </w:r>
      <w:proofErr w:type="spellStart"/>
      <w:proofErr w:type="gramStart"/>
      <w:r w:rsidRPr="00996DA0">
        <w:rPr>
          <w:rFonts w:ascii="Consolas" w:eastAsia="Times New Roman" w:hAnsi="Consolas" w:cs="Courier New"/>
          <w:color w:val="A9B7C6"/>
          <w:sz w:val="20"/>
          <w:szCs w:val="20"/>
          <w:lang w:val="en-IN" w:eastAsia="en-IN"/>
        </w:rPr>
        <w:t>django.shortcuts</w:t>
      </w:r>
      <w:proofErr w:type="spellEnd"/>
      <w:proofErr w:type="gramEnd"/>
      <w:r w:rsidRPr="00996DA0">
        <w:rPr>
          <w:rFonts w:ascii="Consolas" w:eastAsia="Times New Roman" w:hAnsi="Consolas" w:cs="Courier New"/>
          <w:color w:val="A9B7C6"/>
          <w:sz w:val="20"/>
          <w:szCs w:val="20"/>
          <w:lang w:val="en-IN" w:eastAsia="en-IN"/>
        </w:rPr>
        <w:t xml:space="preserve"> </w:t>
      </w:r>
      <w:r w:rsidRPr="00996DA0">
        <w:rPr>
          <w:rFonts w:ascii="Consolas" w:eastAsia="Times New Roman" w:hAnsi="Consolas" w:cs="Courier New"/>
          <w:color w:val="CC7832"/>
          <w:sz w:val="20"/>
          <w:szCs w:val="20"/>
          <w:lang w:val="en-IN" w:eastAsia="en-IN"/>
        </w:rPr>
        <w:t xml:space="preserve">import </w:t>
      </w:r>
      <w:r w:rsidRPr="00996DA0">
        <w:rPr>
          <w:rFonts w:ascii="Consolas" w:eastAsia="Times New Roman" w:hAnsi="Consolas" w:cs="Courier New"/>
          <w:color w:val="A9B7C6"/>
          <w:sz w:val="20"/>
          <w:szCs w:val="20"/>
          <w:lang w:val="en-IN" w:eastAsia="en-IN"/>
        </w:rPr>
        <w:t>render</w:t>
      </w:r>
      <w:r w:rsidRPr="00996DA0">
        <w:rPr>
          <w:rFonts w:ascii="Consolas" w:eastAsia="Times New Roman" w:hAnsi="Consolas" w:cs="Courier New"/>
          <w:color w:val="A9B7C6"/>
          <w:sz w:val="20"/>
          <w:szCs w:val="20"/>
          <w:lang w:val="en-IN" w:eastAsia="en-IN"/>
        </w:rPr>
        <w:br/>
      </w:r>
      <w:r w:rsidRPr="00996DA0">
        <w:rPr>
          <w:rFonts w:ascii="Consolas" w:eastAsia="Times New Roman" w:hAnsi="Consolas" w:cs="Courier New"/>
          <w:color w:val="CC7832"/>
          <w:sz w:val="20"/>
          <w:szCs w:val="20"/>
          <w:lang w:val="en-IN" w:eastAsia="en-IN"/>
        </w:rPr>
        <w:t xml:space="preserve">from </w:t>
      </w:r>
      <w:proofErr w:type="spellStart"/>
      <w:r w:rsidRPr="00996DA0">
        <w:rPr>
          <w:rFonts w:ascii="Consolas" w:eastAsia="Times New Roman" w:hAnsi="Consolas" w:cs="Courier New"/>
          <w:color w:val="A9B7C6"/>
          <w:sz w:val="20"/>
          <w:szCs w:val="20"/>
          <w:lang w:val="en-IN" w:eastAsia="en-IN"/>
        </w:rPr>
        <w:t>django.core.files</w:t>
      </w:r>
      <w:proofErr w:type="spellEnd"/>
      <w:r w:rsidRPr="00996DA0">
        <w:rPr>
          <w:rFonts w:ascii="Consolas" w:eastAsia="Times New Roman" w:hAnsi="Consolas" w:cs="Courier New"/>
          <w:color w:val="A9B7C6"/>
          <w:sz w:val="20"/>
          <w:szCs w:val="20"/>
          <w:lang w:val="en-IN" w:eastAsia="en-IN"/>
        </w:rPr>
        <w:t xml:space="preserve"> </w:t>
      </w:r>
      <w:r w:rsidRPr="00996DA0">
        <w:rPr>
          <w:rFonts w:ascii="Consolas" w:eastAsia="Times New Roman" w:hAnsi="Consolas" w:cs="Courier New"/>
          <w:color w:val="CC7832"/>
          <w:sz w:val="20"/>
          <w:szCs w:val="20"/>
          <w:lang w:val="en-IN" w:eastAsia="en-IN"/>
        </w:rPr>
        <w:t xml:space="preserve">import </w:t>
      </w:r>
      <w:r w:rsidRPr="00996DA0">
        <w:rPr>
          <w:rFonts w:ascii="Consolas" w:eastAsia="Times New Roman" w:hAnsi="Consolas" w:cs="Courier New"/>
          <w:color w:val="A9B7C6"/>
          <w:sz w:val="20"/>
          <w:szCs w:val="20"/>
          <w:lang w:val="en-IN" w:eastAsia="en-IN"/>
        </w:rPr>
        <w:t>File</w:t>
      </w:r>
      <w:r w:rsidRPr="00996DA0">
        <w:rPr>
          <w:rFonts w:ascii="Consolas" w:eastAsia="Times New Roman" w:hAnsi="Consolas" w:cs="Courier New"/>
          <w:color w:val="A9B7C6"/>
          <w:sz w:val="20"/>
          <w:szCs w:val="20"/>
          <w:lang w:val="en-IN" w:eastAsia="en-IN"/>
        </w:rPr>
        <w:br/>
      </w:r>
      <w:r w:rsidRPr="00996DA0">
        <w:rPr>
          <w:rFonts w:ascii="Consolas" w:eastAsia="Times New Roman" w:hAnsi="Consolas" w:cs="Courier New"/>
          <w:color w:val="CC7832"/>
          <w:sz w:val="20"/>
          <w:szCs w:val="20"/>
          <w:lang w:val="en-IN" w:eastAsia="en-IN"/>
        </w:rPr>
        <w:t xml:space="preserve">from </w:t>
      </w:r>
      <w:r w:rsidRPr="00996DA0">
        <w:rPr>
          <w:rFonts w:ascii="Consolas" w:eastAsia="Times New Roman" w:hAnsi="Consolas" w:cs="Courier New"/>
          <w:color w:val="A9B7C6"/>
          <w:sz w:val="20"/>
          <w:szCs w:val="20"/>
          <w:lang w:val="en-IN" w:eastAsia="en-IN"/>
        </w:rPr>
        <w:t xml:space="preserve">. </w:t>
      </w:r>
      <w:r w:rsidRPr="00996DA0">
        <w:rPr>
          <w:rFonts w:ascii="Consolas" w:eastAsia="Times New Roman" w:hAnsi="Consolas" w:cs="Courier New"/>
          <w:color w:val="CC7832"/>
          <w:sz w:val="20"/>
          <w:szCs w:val="20"/>
          <w:lang w:val="en-IN" w:eastAsia="en-IN"/>
        </w:rPr>
        <w:t xml:space="preserve">import </w:t>
      </w:r>
      <w:r w:rsidRPr="00996DA0">
        <w:rPr>
          <w:rFonts w:ascii="Consolas" w:eastAsia="Times New Roman" w:hAnsi="Consolas" w:cs="Courier New"/>
          <w:color w:val="A9B7C6"/>
          <w:sz w:val="20"/>
          <w:szCs w:val="20"/>
          <w:lang w:val="en-IN" w:eastAsia="en-IN"/>
        </w:rPr>
        <w:t>Functions</w:t>
      </w:r>
      <w:r w:rsidRPr="00996DA0">
        <w:rPr>
          <w:rFonts w:ascii="Consolas" w:eastAsia="Times New Roman" w:hAnsi="Consolas" w:cs="Courier New"/>
          <w:color w:val="A9B7C6"/>
          <w:sz w:val="20"/>
          <w:szCs w:val="20"/>
          <w:lang w:val="en-IN" w:eastAsia="en-IN"/>
        </w:rPr>
        <w:br/>
      </w:r>
      <w:r w:rsidRPr="00996DA0">
        <w:rPr>
          <w:rFonts w:ascii="Consolas" w:eastAsia="Times New Roman" w:hAnsi="Consolas" w:cs="Courier New"/>
          <w:color w:val="CC7832"/>
          <w:sz w:val="20"/>
          <w:szCs w:val="20"/>
          <w:lang w:val="en-IN" w:eastAsia="en-IN"/>
        </w:rPr>
        <w:t xml:space="preserve">import </w:t>
      </w:r>
      <w:proofErr w:type="spellStart"/>
      <w:r w:rsidRPr="00996DA0">
        <w:rPr>
          <w:rFonts w:ascii="Consolas" w:eastAsia="Times New Roman" w:hAnsi="Consolas" w:cs="Courier New"/>
          <w:color w:val="A9B7C6"/>
          <w:sz w:val="20"/>
          <w:szCs w:val="20"/>
          <w:lang w:val="en-IN" w:eastAsia="en-IN"/>
        </w:rPr>
        <w:t>smtplib</w:t>
      </w:r>
      <w:r w:rsidRPr="00996DA0">
        <w:rPr>
          <w:rFonts w:ascii="Consolas" w:eastAsia="Times New Roman" w:hAnsi="Consolas" w:cs="Courier New"/>
          <w:color w:val="CC7832"/>
          <w:sz w:val="20"/>
          <w:szCs w:val="20"/>
          <w:lang w:val="en-IN" w:eastAsia="en-IN"/>
        </w:rPr>
        <w:t>,</w:t>
      </w:r>
      <w:r w:rsidRPr="00996DA0">
        <w:rPr>
          <w:rFonts w:ascii="Consolas" w:eastAsia="Times New Roman" w:hAnsi="Consolas" w:cs="Courier New"/>
          <w:color w:val="A9B7C6"/>
          <w:sz w:val="20"/>
          <w:szCs w:val="20"/>
          <w:lang w:val="en-IN" w:eastAsia="en-IN"/>
        </w:rPr>
        <w:t>ssl</w:t>
      </w:r>
      <w:proofErr w:type="spellEnd"/>
      <w:r w:rsidRPr="00996DA0">
        <w:rPr>
          <w:rFonts w:ascii="Consolas" w:eastAsia="Times New Roman" w:hAnsi="Consolas" w:cs="Courier New"/>
          <w:color w:val="A9B7C6"/>
          <w:sz w:val="20"/>
          <w:szCs w:val="20"/>
          <w:lang w:val="en-IN" w:eastAsia="en-IN"/>
        </w:rPr>
        <w:br/>
      </w:r>
      <w:r w:rsidRPr="00996DA0">
        <w:rPr>
          <w:rFonts w:ascii="Consolas" w:eastAsia="Times New Roman" w:hAnsi="Consolas" w:cs="Courier New"/>
          <w:color w:val="A9B7C6"/>
          <w:sz w:val="20"/>
          <w:szCs w:val="20"/>
          <w:lang w:val="en-IN" w:eastAsia="en-IN"/>
        </w:rPr>
        <w:br/>
      </w:r>
      <w:r w:rsidRPr="00996DA0">
        <w:rPr>
          <w:rFonts w:ascii="Consolas" w:eastAsia="Times New Roman" w:hAnsi="Consolas" w:cs="Courier New"/>
          <w:color w:val="CC7832"/>
          <w:sz w:val="20"/>
          <w:szCs w:val="20"/>
          <w:lang w:val="en-IN" w:eastAsia="en-IN"/>
        </w:rPr>
        <w:t xml:space="preserve">def </w:t>
      </w:r>
      <w:r w:rsidRPr="00996DA0">
        <w:rPr>
          <w:rFonts w:ascii="Consolas" w:eastAsia="Times New Roman" w:hAnsi="Consolas" w:cs="Courier New"/>
          <w:color w:val="FFC66D"/>
          <w:sz w:val="20"/>
          <w:szCs w:val="20"/>
          <w:lang w:val="en-IN" w:eastAsia="en-IN"/>
        </w:rPr>
        <w:t>home</w:t>
      </w:r>
      <w:r w:rsidRPr="00996DA0">
        <w:rPr>
          <w:rFonts w:ascii="Consolas" w:eastAsia="Times New Roman" w:hAnsi="Consolas" w:cs="Courier New"/>
          <w:color w:val="A9B7C6"/>
          <w:sz w:val="20"/>
          <w:szCs w:val="20"/>
          <w:lang w:val="en-IN" w:eastAsia="en-IN"/>
        </w:rPr>
        <w:t>(request):</w:t>
      </w:r>
      <w:r w:rsidRPr="00996DA0">
        <w:rPr>
          <w:rFonts w:ascii="Consolas" w:eastAsia="Times New Roman" w:hAnsi="Consolas" w:cs="Courier New"/>
          <w:color w:val="A9B7C6"/>
          <w:sz w:val="20"/>
          <w:szCs w:val="20"/>
          <w:lang w:val="en-IN" w:eastAsia="en-IN"/>
        </w:rPr>
        <w:br/>
        <w:t xml:space="preserve">    </w:t>
      </w:r>
      <w:r w:rsidRPr="00996DA0">
        <w:rPr>
          <w:rFonts w:ascii="Consolas" w:eastAsia="Times New Roman" w:hAnsi="Consolas" w:cs="Courier New"/>
          <w:color w:val="CC7832"/>
          <w:sz w:val="20"/>
          <w:szCs w:val="20"/>
          <w:lang w:val="en-IN" w:eastAsia="en-IN"/>
        </w:rPr>
        <w:t xml:space="preserve">if </w:t>
      </w:r>
      <w:proofErr w:type="spellStart"/>
      <w:r w:rsidRPr="00996DA0">
        <w:rPr>
          <w:rFonts w:ascii="Consolas" w:eastAsia="Times New Roman" w:hAnsi="Consolas" w:cs="Courier New"/>
          <w:color w:val="A9B7C6"/>
          <w:sz w:val="20"/>
          <w:szCs w:val="20"/>
          <w:lang w:val="en-IN" w:eastAsia="en-IN"/>
        </w:rPr>
        <w:t>request.method</w:t>
      </w:r>
      <w:proofErr w:type="spellEnd"/>
      <w:r w:rsidRPr="00996DA0">
        <w:rPr>
          <w:rFonts w:ascii="Consolas" w:eastAsia="Times New Roman" w:hAnsi="Consolas" w:cs="Courier New"/>
          <w:color w:val="A9B7C6"/>
          <w:sz w:val="20"/>
          <w:szCs w:val="20"/>
          <w:lang w:val="en-IN" w:eastAsia="en-IN"/>
        </w:rPr>
        <w:t xml:space="preserve"> ==</w:t>
      </w:r>
      <w:r w:rsidRPr="00996DA0">
        <w:rPr>
          <w:rFonts w:ascii="Consolas" w:eastAsia="Times New Roman" w:hAnsi="Consolas" w:cs="Courier New"/>
          <w:color w:val="6A8759"/>
          <w:sz w:val="20"/>
          <w:szCs w:val="20"/>
          <w:lang w:val="en-IN" w:eastAsia="en-IN"/>
        </w:rPr>
        <w:t>"POST"</w:t>
      </w:r>
      <w:r w:rsidRPr="00996DA0">
        <w:rPr>
          <w:rFonts w:ascii="Consolas" w:eastAsia="Times New Roman" w:hAnsi="Consolas" w:cs="Courier New"/>
          <w:color w:val="A9B7C6"/>
          <w:sz w:val="20"/>
          <w:szCs w:val="20"/>
          <w:lang w:val="en-IN" w:eastAsia="en-IN"/>
        </w:rPr>
        <w:t>:</w:t>
      </w:r>
      <w:r w:rsidRPr="00996DA0">
        <w:rPr>
          <w:rFonts w:ascii="Consolas" w:eastAsia="Times New Roman" w:hAnsi="Consolas" w:cs="Courier New"/>
          <w:color w:val="A9B7C6"/>
          <w:sz w:val="20"/>
          <w:szCs w:val="20"/>
          <w:lang w:val="en-IN" w:eastAsia="en-IN"/>
        </w:rPr>
        <w:br/>
        <w:t xml:space="preserve">        port = </w:t>
      </w:r>
      <w:r w:rsidRPr="00996DA0">
        <w:rPr>
          <w:rFonts w:ascii="Consolas" w:eastAsia="Times New Roman" w:hAnsi="Consolas" w:cs="Courier New"/>
          <w:color w:val="6897BB"/>
          <w:sz w:val="20"/>
          <w:szCs w:val="20"/>
          <w:lang w:val="en-IN" w:eastAsia="en-IN"/>
        </w:rPr>
        <w:t xml:space="preserve">465  </w:t>
      </w:r>
      <w:r w:rsidRPr="00996DA0">
        <w:rPr>
          <w:rFonts w:ascii="Consolas" w:eastAsia="Times New Roman" w:hAnsi="Consolas" w:cs="Courier New"/>
          <w:color w:val="808080"/>
          <w:sz w:val="20"/>
          <w:szCs w:val="20"/>
          <w:lang w:val="en-IN" w:eastAsia="en-IN"/>
        </w:rPr>
        <w:t># For SSL</w:t>
      </w:r>
      <w:r w:rsidRPr="00996DA0">
        <w:rPr>
          <w:rFonts w:ascii="Consolas" w:eastAsia="Times New Roman" w:hAnsi="Consolas" w:cs="Courier New"/>
          <w:color w:val="808080"/>
          <w:sz w:val="20"/>
          <w:szCs w:val="20"/>
          <w:lang w:val="en-IN" w:eastAsia="en-IN"/>
        </w:rPr>
        <w:br/>
        <w:t xml:space="preserve">        </w:t>
      </w:r>
      <w:proofErr w:type="spellStart"/>
      <w:r w:rsidRPr="00996DA0">
        <w:rPr>
          <w:rFonts w:ascii="Consolas" w:eastAsia="Times New Roman" w:hAnsi="Consolas" w:cs="Courier New"/>
          <w:color w:val="A9B7C6"/>
          <w:sz w:val="20"/>
          <w:szCs w:val="20"/>
          <w:lang w:val="en-IN" w:eastAsia="en-IN"/>
        </w:rPr>
        <w:t>smtp_server</w:t>
      </w:r>
      <w:proofErr w:type="spellEnd"/>
      <w:r w:rsidRPr="00996DA0">
        <w:rPr>
          <w:rFonts w:ascii="Consolas" w:eastAsia="Times New Roman" w:hAnsi="Consolas" w:cs="Courier New"/>
          <w:color w:val="A9B7C6"/>
          <w:sz w:val="20"/>
          <w:szCs w:val="20"/>
          <w:lang w:val="en-IN" w:eastAsia="en-IN"/>
        </w:rPr>
        <w:t xml:space="preserve"> = </w:t>
      </w:r>
      <w:r w:rsidRPr="00996DA0">
        <w:rPr>
          <w:rFonts w:ascii="Consolas" w:eastAsia="Times New Roman" w:hAnsi="Consolas" w:cs="Courier New"/>
          <w:color w:val="6A8759"/>
          <w:sz w:val="20"/>
          <w:szCs w:val="20"/>
          <w:lang w:val="en-IN" w:eastAsia="en-IN"/>
        </w:rPr>
        <w:t>"smtp.gmail.com"</w:t>
      </w:r>
      <w:r w:rsidRPr="00996DA0">
        <w:rPr>
          <w:rFonts w:ascii="Consolas" w:eastAsia="Times New Roman" w:hAnsi="Consolas" w:cs="Courier New"/>
          <w:color w:val="6A8759"/>
          <w:sz w:val="20"/>
          <w:szCs w:val="20"/>
          <w:lang w:val="en-IN" w:eastAsia="en-IN"/>
        </w:rPr>
        <w:br/>
        <w:t xml:space="preserve">        </w:t>
      </w:r>
      <w:proofErr w:type="spellStart"/>
      <w:r w:rsidRPr="00996DA0">
        <w:rPr>
          <w:rFonts w:ascii="Consolas" w:eastAsia="Times New Roman" w:hAnsi="Consolas" w:cs="Courier New"/>
          <w:color w:val="A9B7C6"/>
          <w:sz w:val="20"/>
          <w:szCs w:val="20"/>
          <w:lang w:val="en-IN" w:eastAsia="en-IN"/>
        </w:rPr>
        <w:t>sender_email</w:t>
      </w:r>
      <w:proofErr w:type="spellEnd"/>
      <w:r w:rsidRPr="00996DA0">
        <w:rPr>
          <w:rFonts w:ascii="Consolas" w:eastAsia="Times New Roman" w:hAnsi="Consolas" w:cs="Courier New"/>
          <w:color w:val="A9B7C6"/>
          <w:sz w:val="20"/>
          <w:szCs w:val="20"/>
          <w:lang w:val="en-IN" w:eastAsia="en-IN"/>
        </w:rPr>
        <w:t xml:space="preserve"> = </w:t>
      </w:r>
      <w:r w:rsidRPr="00996DA0">
        <w:rPr>
          <w:rFonts w:ascii="Consolas" w:eastAsia="Times New Roman" w:hAnsi="Consolas" w:cs="Courier New"/>
          <w:color w:val="6A8759"/>
          <w:sz w:val="20"/>
          <w:szCs w:val="20"/>
          <w:lang w:val="en-IN" w:eastAsia="en-IN"/>
        </w:rPr>
        <w:t xml:space="preserve">"fightingcorona2021@gmail.com"  </w:t>
      </w:r>
      <w:r w:rsidRPr="00996DA0">
        <w:rPr>
          <w:rFonts w:ascii="Consolas" w:eastAsia="Times New Roman" w:hAnsi="Consolas" w:cs="Courier New"/>
          <w:color w:val="808080"/>
          <w:sz w:val="20"/>
          <w:szCs w:val="20"/>
          <w:lang w:val="en-IN" w:eastAsia="en-IN"/>
        </w:rPr>
        <w:t># Enter your address</w:t>
      </w:r>
      <w:r w:rsidRPr="00996DA0">
        <w:rPr>
          <w:rFonts w:ascii="Consolas" w:eastAsia="Times New Roman" w:hAnsi="Consolas" w:cs="Courier New"/>
          <w:color w:val="808080"/>
          <w:sz w:val="20"/>
          <w:szCs w:val="20"/>
          <w:lang w:val="en-IN" w:eastAsia="en-IN"/>
        </w:rPr>
        <w:br/>
        <w:t xml:space="preserve">        </w:t>
      </w:r>
      <w:proofErr w:type="spellStart"/>
      <w:r w:rsidRPr="00996DA0">
        <w:rPr>
          <w:rFonts w:ascii="Consolas" w:eastAsia="Times New Roman" w:hAnsi="Consolas" w:cs="Courier New"/>
          <w:color w:val="A9B7C6"/>
          <w:sz w:val="20"/>
          <w:szCs w:val="20"/>
          <w:lang w:val="en-IN" w:eastAsia="en-IN"/>
        </w:rPr>
        <w:t>receiver_email</w:t>
      </w:r>
      <w:proofErr w:type="spellEnd"/>
      <w:r w:rsidRPr="00996DA0">
        <w:rPr>
          <w:rFonts w:ascii="Consolas" w:eastAsia="Times New Roman" w:hAnsi="Consolas" w:cs="Courier New"/>
          <w:color w:val="A9B7C6"/>
          <w:sz w:val="20"/>
          <w:szCs w:val="20"/>
          <w:lang w:val="en-IN" w:eastAsia="en-IN"/>
        </w:rPr>
        <w:t xml:space="preserve"> = </w:t>
      </w:r>
      <w:r w:rsidRPr="00996DA0">
        <w:rPr>
          <w:rFonts w:ascii="Consolas" w:eastAsia="Times New Roman" w:hAnsi="Consolas" w:cs="Courier New"/>
          <w:color w:val="6A8759"/>
          <w:sz w:val="20"/>
          <w:szCs w:val="20"/>
          <w:lang w:val="en-IN" w:eastAsia="en-IN"/>
        </w:rPr>
        <w:t xml:space="preserve">"anishbanerjee2002@gmail.com"  </w:t>
      </w:r>
      <w:r w:rsidRPr="00996DA0">
        <w:rPr>
          <w:rFonts w:ascii="Consolas" w:eastAsia="Times New Roman" w:hAnsi="Consolas" w:cs="Courier New"/>
          <w:color w:val="808080"/>
          <w:sz w:val="20"/>
          <w:szCs w:val="20"/>
          <w:lang w:val="en-IN" w:eastAsia="en-IN"/>
        </w:rPr>
        <w:t># Enter receiver address</w:t>
      </w:r>
      <w:r w:rsidRPr="00996DA0">
        <w:rPr>
          <w:rFonts w:ascii="Consolas" w:eastAsia="Times New Roman" w:hAnsi="Consolas" w:cs="Courier New"/>
          <w:color w:val="808080"/>
          <w:sz w:val="20"/>
          <w:szCs w:val="20"/>
          <w:lang w:val="en-IN" w:eastAsia="en-IN"/>
        </w:rPr>
        <w:br/>
        <w:t xml:space="preserve">        </w:t>
      </w:r>
      <w:r w:rsidRPr="00996DA0">
        <w:rPr>
          <w:rFonts w:ascii="Consolas" w:eastAsia="Times New Roman" w:hAnsi="Consolas" w:cs="Courier New"/>
          <w:color w:val="A9B7C6"/>
          <w:sz w:val="20"/>
          <w:szCs w:val="20"/>
          <w:lang w:val="en-IN" w:eastAsia="en-IN"/>
        </w:rPr>
        <w:t xml:space="preserve">password = </w:t>
      </w:r>
      <w:r w:rsidRPr="00996DA0">
        <w:rPr>
          <w:rFonts w:ascii="Consolas" w:eastAsia="Times New Roman" w:hAnsi="Consolas" w:cs="Courier New"/>
          <w:color w:val="6A8759"/>
          <w:sz w:val="20"/>
          <w:szCs w:val="20"/>
          <w:lang w:val="en-IN" w:eastAsia="en-IN"/>
        </w:rPr>
        <w:t>"</w:t>
      </w:r>
      <w:proofErr w:type="spellStart"/>
      <w:r w:rsidRPr="00996DA0">
        <w:rPr>
          <w:rFonts w:ascii="Consolas" w:eastAsia="Times New Roman" w:hAnsi="Consolas" w:cs="Courier New"/>
          <w:color w:val="6A8759"/>
          <w:sz w:val="20"/>
          <w:szCs w:val="20"/>
          <w:lang w:val="en-IN" w:eastAsia="en-IN"/>
        </w:rPr>
        <w:t>pxfvucsampcosost</w:t>
      </w:r>
      <w:proofErr w:type="spellEnd"/>
      <w:r w:rsidRPr="00996DA0">
        <w:rPr>
          <w:rFonts w:ascii="Consolas" w:eastAsia="Times New Roman" w:hAnsi="Consolas" w:cs="Courier New"/>
          <w:color w:val="6A8759"/>
          <w:sz w:val="20"/>
          <w:szCs w:val="20"/>
          <w:lang w:val="en-IN" w:eastAsia="en-IN"/>
        </w:rPr>
        <w:t>"</w:t>
      </w:r>
      <w:r w:rsidRPr="00996DA0">
        <w:rPr>
          <w:rFonts w:ascii="Consolas" w:eastAsia="Times New Roman" w:hAnsi="Consolas" w:cs="Courier New"/>
          <w:color w:val="6A8759"/>
          <w:sz w:val="20"/>
          <w:szCs w:val="20"/>
          <w:lang w:val="en-IN" w:eastAsia="en-IN"/>
        </w:rPr>
        <w:br/>
        <w:t xml:space="preserve">        </w:t>
      </w:r>
      <w:proofErr w:type="spellStart"/>
      <w:r w:rsidRPr="00996DA0">
        <w:rPr>
          <w:rFonts w:ascii="Consolas" w:eastAsia="Times New Roman" w:hAnsi="Consolas" w:cs="Courier New"/>
          <w:color w:val="A9B7C6"/>
          <w:sz w:val="20"/>
          <w:szCs w:val="20"/>
          <w:lang w:val="en-IN" w:eastAsia="en-IN"/>
        </w:rPr>
        <w:t>mydata</w:t>
      </w:r>
      <w:proofErr w:type="spellEnd"/>
      <w:r w:rsidRPr="00996DA0">
        <w:rPr>
          <w:rFonts w:ascii="Consolas" w:eastAsia="Times New Roman" w:hAnsi="Consolas" w:cs="Courier New"/>
          <w:color w:val="A9B7C6"/>
          <w:sz w:val="20"/>
          <w:szCs w:val="20"/>
          <w:lang w:val="en-IN" w:eastAsia="en-IN"/>
        </w:rPr>
        <w:t xml:space="preserve"> = </w:t>
      </w:r>
      <w:proofErr w:type="spellStart"/>
      <w:r w:rsidRPr="00996DA0">
        <w:rPr>
          <w:rFonts w:ascii="Consolas" w:eastAsia="Times New Roman" w:hAnsi="Consolas" w:cs="Courier New"/>
          <w:color w:val="A9B7C6"/>
          <w:sz w:val="20"/>
          <w:szCs w:val="20"/>
          <w:lang w:val="en-IN" w:eastAsia="en-IN"/>
        </w:rPr>
        <w:t>request.POST</w:t>
      </w:r>
      <w:proofErr w:type="spellEnd"/>
      <w:r w:rsidRPr="00996DA0">
        <w:rPr>
          <w:rFonts w:ascii="Consolas" w:eastAsia="Times New Roman" w:hAnsi="Consolas" w:cs="Courier New"/>
          <w:color w:val="A9B7C6"/>
          <w:sz w:val="20"/>
          <w:szCs w:val="20"/>
          <w:lang w:val="en-IN" w:eastAsia="en-IN"/>
        </w:rPr>
        <w:br/>
        <w:t xml:space="preserve">        </w:t>
      </w:r>
      <w:r w:rsidRPr="00996DA0">
        <w:rPr>
          <w:rFonts w:ascii="Consolas" w:eastAsia="Times New Roman" w:hAnsi="Consolas" w:cs="Courier New"/>
          <w:color w:val="CC7832"/>
          <w:sz w:val="20"/>
          <w:szCs w:val="20"/>
          <w:lang w:val="en-IN" w:eastAsia="en-IN"/>
        </w:rPr>
        <w:t xml:space="preserve">with </w:t>
      </w:r>
      <w:r w:rsidRPr="00996DA0">
        <w:rPr>
          <w:rFonts w:ascii="Consolas" w:eastAsia="Times New Roman" w:hAnsi="Consolas" w:cs="Courier New"/>
          <w:color w:val="8888C6"/>
          <w:sz w:val="20"/>
          <w:szCs w:val="20"/>
          <w:lang w:val="en-IN" w:eastAsia="en-IN"/>
        </w:rPr>
        <w:t>open</w:t>
      </w:r>
      <w:r w:rsidRPr="00996DA0">
        <w:rPr>
          <w:rFonts w:ascii="Consolas" w:eastAsia="Times New Roman" w:hAnsi="Consolas" w:cs="Courier New"/>
          <w:color w:val="A9B7C6"/>
          <w:sz w:val="20"/>
          <w:szCs w:val="20"/>
          <w:lang w:val="en-IN" w:eastAsia="en-IN"/>
        </w:rPr>
        <w:t>(</w:t>
      </w:r>
      <w:r w:rsidRPr="00996DA0">
        <w:rPr>
          <w:rFonts w:ascii="Consolas" w:eastAsia="Times New Roman" w:hAnsi="Consolas" w:cs="Courier New"/>
          <w:color w:val="6A8759"/>
          <w:sz w:val="20"/>
          <w:szCs w:val="20"/>
          <w:lang w:val="en-IN" w:eastAsia="en-IN"/>
        </w:rPr>
        <w:t>'</w:t>
      </w:r>
      <w:proofErr w:type="spellStart"/>
      <w:r w:rsidRPr="00996DA0">
        <w:rPr>
          <w:rFonts w:ascii="Consolas" w:eastAsia="Times New Roman" w:hAnsi="Consolas" w:cs="Courier New"/>
          <w:color w:val="6A8759"/>
          <w:sz w:val="20"/>
          <w:szCs w:val="20"/>
          <w:lang w:val="en-IN" w:eastAsia="en-IN"/>
        </w:rPr>
        <w:t>users.txt'</w:t>
      </w:r>
      <w:r w:rsidRPr="00996DA0">
        <w:rPr>
          <w:rFonts w:ascii="Consolas" w:eastAsia="Times New Roman" w:hAnsi="Consolas" w:cs="Courier New"/>
          <w:color w:val="CC7832"/>
          <w:sz w:val="20"/>
          <w:szCs w:val="20"/>
          <w:lang w:val="en-IN" w:eastAsia="en-IN"/>
        </w:rPr>
        <w:t>,</w:t>
      </w:r>
      <w:r w:rsidRPr="00996DA0">
        <w:rPr>
          <w:rFonts w:ascii="Consolas" w:eastAsia="Times New Roman" w:hAnsi="Consolas" w:cs="Courier New"/>
          <w:color w:val="6A8759"/>
          <w:sz w:val="20"/>
          <w:szCs w:val="20"/>
          <w:lang w:val="en-IN" w:eastAsia="en-IN"/>
        </w:rPr>
        <w:t>'w</w:t>
      </w:r>
      <w:proofErr w:type="spellEnd"/>
      <w:r w:rsidRPr="00996DA0">
        <w:rPr>
          <w:rFonts w:ascii="Consolas" w:eastAsia="Times New Roman" w:hAnsi="Consolas" w:cs="Courier New"/>
          <w:color w:val="6A8759"/>
          <w:sz w:val="20"/>
          <w:szCs w:val="20"/>
          <w:lang w:val="en-IN" w:eastAsia="en-IN"/>
        </w:rPr>
        <w:t>'</w:t>
      </w:r>
      <w:r w:rsidRPr="00996DA0">
        <w:rPr>
          <w:rFonts w:ascii="Consolas" w:eastAsia="Times New Roman" w:hAnsi="Consolas" w:cs="Courier New"/>
          <w:color w:val="A9B7C6"/>
          <w:sz w:val="20"/>
          <w:szCs w:val="20"/>
          <w:lang w:val="en-IN" w:eastAsia="en-IN"/>
        </w:rPr>
        <w:t xml:space="preserve">) </w:t>
      </w:r>
      <w:r w:rsidRPr="00996DA0">
        <w:rPr>
          <w:rFonts w:ascii="Consolas" w:eastAsia="Times New Roman" w:hAnsi="Consolas" w:cs="Courier New"/>
          <w:color w:val="CC7832"/>
          <w:sz w:val="20"/>
          <w:szCs w:val="20"/>
          <w:lang w:val="en-IN" w:eastAsia="en-IN"/>
        </w:rPr>
        <w:t xml:space="preserve">as </w:t>
      </w:r>
      <w:r w:rsidRPr="00996DA0">
        <w:rPr>
          <w:rFonts w:ascii="Consolas" w:eastAsia="Times New Roman" w:hAnsi="Consolas" w:cs="Courier New"/>
          <w:color w:val="A9B7C6"/>
          <w:sz w:val="20"/>
          <w:szCs w:val="20"/>
          <w:lang w:val="en-IN" w:eastAsia="en-IN"/>
        </w:rPr>
        <w:t>f:</w:t>
      </w:r>
      <w:r w:rsidRPr="00996DA0">
        <w:rPr>
          <w:rFonts w:ascii="Consolas" w:eastAsia="Times New Roman" w:hAnsi="Consolas" w:cs="Courier New"/>
          <w:color w:val="A9B7C6"/>
          <w:sz w:val="20"/>
          <w:szCs w:val="20"/>
          <w:lang w:val="en-IN" w:eastAsia="en-IN"/>
        </w:rPr>
        <w:br/>
        <w:t xml:space="preserve">            </w:t>
      </w:r>
      <w:proofErr w:type="spellStart"/>
      <w:r w:rsidRPr="00996DA0">
        <w:rPr>
          <w:rFonts w:ascii="Consolas" w:eastAsia="Times New Roman" w:hAnsi="Consolas" w:cs="Courier New"/>
          <w:color w:val="A9B7C6"/>
          <w:sz w:val="20"/>
          <w:szCs w:val="20"/>
          <w:lang w:val="en-IN" w:eastAsia="en-IN"/>
        </w:rPr>
        <w:t>wrt</w:t>
      </w:r>
      <w:proofErr w:type="spellEnd"/>
      <w:r w:rsidRPr="00996DA0">
        <w:rPr>
          <w:rFonts w:ascii="Consolas" w:eastAsia="Times New Roman" w:hAnsi="Consolas" w:cs="Courier New"/>
          <w:color w:val="A9B7C6"/>
          <w:sz w:val="20"/>
          <w:szCs w:val="20"/>
          <w:lang w:val="en-IN" w:eastAsia="en-IN"/>
        </w:rPr>
        <w:t xml:space="preserve"> = File(f)</w:t>
      </w:r>
      <w:r w:rsidRPr="00996DA0">
        <w:rPr>
          <w:rFonts w:ascii="Consolas" w:eastAsia="Times New Roman" w:hAnsi="Consolas" w:cs="Courier New"/>
          <w:color w:val="A9B7C6"/>
          <w:sz w:val="20"/>
          <w:szCs w:val="20"/>
          <w:lang w:val="en-IN" w:eastAsia="en-IN"/>
        </w:rPr>
        <w:br/>
        <w:t xml:space="preserve">            </w:t>
      </w:r>
      <w:r w:rsidRPr="00996DA0">
        <w:rPr>
          <w:rFonts w:ascii="Consolas" w:eastAsia="Times New Roman" w:hAnsi="Consolas" w:cs="Courier New"/>
          <w:color w:val="CC7832"/>
          <w:sz w:val="20"/>
          <w:szCs w:val="20"/>
          <w:lang w:val="en-IN" w:eastAsia="en-IN"/>
        </w:rPr>
        <w:t xml:space="preserve">for </w:t>
      </w:r>
      <w:proofErr w:type="spellStart"/>
      <w:r w:rsidRPr="00996DA0">
        <w:rPr>
          <w:rFonts w:ascii="Consolas" w:eastAsia="Times New Roman" w:hAnsi="Consolas" w:cs="Courier New"/>
          <w:color w:val="A9B7C6"/>
          <w:sz w:val="20"/>
          <w:szCs w:val="20"/>
          <w:lang w:val="en-IN" w:eastAsia="en-IN"/>
        </w:rPr>
        <w:t>key</w:t>
      </w:r>
      <w:r w:rsidRPr="00996DA0">
        <w:rPr>
          <w:rFonts w:ascii="Consolas" w:eastAsia="Times New Roman" w:hAnsi="Consolas" w:cs="Courier New"/>
          <w:color w:val="CC7832"/>
          <w:sz w:val="20"/>
          <w:szCs w:val="20"/>
          <w:lang w:val="en-IN" w:eastAsia="en-IN"/>
        </w:rPr>
        <w:t>,</w:t>
      </w:r>
      <w:r w:rsidRPr="00996DA0">
        <w:rPr>
          <w:rFonts w:ascii="Consolas" w:eastAsia="Times New Roman" w:hAnsi="Consolas" w:cs="Courier New"/>
          <w:color w:val="A9B7C6"/>
          <w:sz w:val="20"/>
          <w:szCs w:val="20"/>
          <w:lang w:val="en-IN" w:eastAsia="en-IN"/>
        </w:rPr>
        <w:t>value</w:t>
      </w:r>
      <w:proofErr w:type="spellEnd"/>
      <w:r w:rsidRPr="00996DA0">
        <w:rPr>
          <w:rFonts w:ascii="Consolas" w:eastAsia="Times New Roman" w:hAnsi="Consolas" w:cs="Courier New"/>
          <w:color w:val="A9B7C6"/>
          <w:sz w:val="20"/>
          <w:szCs w:val="20"/>
          <w:lang w:val="en-IN" w:eastAsia="en-IN"/>
        </w:rPr>
        <w:t xml:space="preserve"> </w:t>
      </w:r>
      <w:r w:rsidRPr="00996DA0">
        <w:rPr>
          <w:rFonts w:ascii="Consolas" w:eastAsia="Times New Roman" w:hAnsi="Consolas" w:cs="Courier New"/>
          <w:color w:val="CC7832"/>
          <w:sz w:val="20"/>
          <w:szCs w:val="20"/>
          <w:lang w:val="en-IN" w:eastAsia="en-IN"/>
        </w:rPr>
        <w:t xml:space="preserve">in </w:t>
      </w:r>
      <w:proofErr w:type="spellStart"/>
      <w:r w:rsidRPr="00996DA0">
        <w:rPr>
          <w:rFonts w:ascii="Consolas" w:eastAsia="Times New Roman" w:hAnsi="Consolas" w:cs="Courier New"/>
          <w:color w:val="A9B7C6"/>
          <w:sz w:val="20"/>
          <w:szCs w:val="20"/>
          <w:lang w:val="en-IN" w:eastAsia="en-IN"/>
        </w:rPr>
        <w:t>mydata.items</w:t>
      </w:r>
      <w:proofErr w:type="spellEnd"/>
      <w:r w:rsidRPr="00996DA0">
        <w:rPr>
          <w:rFonts w:ascii="Consolas" w:eastAsia="Times New Roman" w:hAnsi="Consolas" w:cs="Courier New"/>
          <w:color w:val="A9B7C6"/>
          <w:sz w:val="20"/>
          <w:szCs w:val="20"/>
          <w:lang w:val="en-IN" w:eastAsia="en-IN"/>
        </w:rPr>
        <w:t>():</w:t>
      </w:r>
      <w:r w:rsidRPr="00996DA0">
        <w:rPr>
          <w:rFonts w:ascii="Consolas" w:eastAsia="Times New Roman" w:hAnsi="Consolas" w:cs="Courier New"/>
          <w:color w:val="A9B7C6"/>
          <w:sz w:val="20"/>
          <w:szCs w:val="20"/>
          <w:lang w:val="en-IN" w:eastAsia="en-IN"/>
        </w:rPr>
        <w:br/>
        <w:t xml:space="preserve">                </w:t>
      </w:r>
      <w:proofErr w:type="spellStart"/>
      <w:r w:rsidRPr="00996DA0">
        <w:rPr>
          <w:rFonts w:ascii="Consolas" w:eastAsia="Times New Roman" w:hAnsi="Consolas" w:cs="Courier New"/>
          <w:color w:val="A9B7C6"/>
          <w:sz w:val="20"/>
          <w:szCs w:val="20"/>
          <w:lang w:val="en-IN" w:eastAsia="en-IN"/>
        </w:rPr>
        <w:t>wrt.write</w:t>
      </w:r>
      <w:proofErr w:type="spellEnd"/>
      <w:r w:rsidRPr="00996DA0">
        <w:rPr>
          <w:rFonts w:ascii="Consolas" w:eastAsia="Times New Roman" w:hAnsi="Consolas" w:cs="Courier New"/>
          <w:color w:val="A9B7C6"/>
          <w:sz w:val="20"/>
          <w:szCs w:val="20"/>
          <w:lang w:val="en-IN" w:eastAsia="en-IN"/>
        </w:rPr>
        <w:t>(key)</w:t>
      </w:r>
      <w:r w:rsidRPr="00996DA0">
        <w:rPr>
          <w:rFonts w:ascii="Consolas" w:eastAsia="Times New Roman" w:hAnsi="Consolas" w:cs="Courier New"/>
          <w:color w:val="A9B7C6"/>
          <w:sz w:val="20"/>
          <w:szCs w:val="20"/>
          <w:lang w:val="en-IN" w:eastAsia="en-IN"/>
        </w:rPr>
        <w:br/>
        <w:t xml:space="preserve">                </w:t>
      </w:r>
      <w:proofErr w:type="spellStart"/>
      <w:r w:rsidRPr="00996DA0">
        <w:rPr>
          <w:rFonts w:ascii="Consolas" w:eastAsia="Times New Roman" w:hAnsi="Consolas" w:cs="Courier New"/>
          <w:color w:val="A9B7C6"/>
          <w:sz w:val="20"/>
          <w:szCs w:val="20"/>
          <w:lang w:val="en-IN" w:eastAsia="en-IN"/>
        </w:rPr>
        <w:t>wrt.write</w:t>
      </w:r>
      <w:proofErr w:type="spellEnd"/>
      <w:r w:rsidRPr="00996DA0">
        <w:rPr>
          <w:rFonts w:ascii="Consolas" w:eastAsia="Times New Roman" w:hAnsi="Consolas" w:cs="Courier New"/>
          <w:color w:val="A9B7C6"/>
          <w:sz w:val="20"/>
          <w:szCs w:val="20"/>
          <w:lang w:val="en-IN" w:eastAsia="en-IN"/>
        </w:rPr>
        <w:t>(value)</w:t>
      </w:r>
      <w:r w:rsidRPr="00996DA0">
        <w:rPr>
          <w:rFonts w:ascii="Consolas" w:eastAsia="Times New Roman" w:hAnsi="Consolas" w:cs="Courier New"/>
          <w:color w:val="A9B7C6"/>
          <w:sz w:val="20"/>
          <w:szCs w:val="20"/>
          <w:lang w:val="en-IN" w:eastAsia="en-IN"/>
        </w:rPr>
        <w:br/>
        <w:t xml:space="preserve">                </w:t>
      </w:r>
      <w:proofErr w:type="spellStart"/>
      <w:r w:rsidRPr="00996DA0">
        <w:rPr>
          <w:rFonts w:ascii="Consolas" w:eastAsia="Times New Roman" w:hAnsi="Consolas" w:cs="Courier New"/>
          <w:color w:val="A9B7C6"/>
          <w:sz w:val="20"/>
          <w:szCs w:val="20"/>
          <w:lang w:val="en-IN" w:eastAsia="en-IN"/>
        </w:rPr>
        <w:t>wrt.write</w:t>
      </w:r>
      <w:proofErr w:type="spellEnd"/>
      <w:r w:rsidRPr="00996DA0">
        <w:rPr>
          <w:rFonts w:ascii="Consolas" w:eastAsia="Times New Roman" w:hAnsi="Consolas" w:cs="Courier New"/>
          <w:color w:val="A9B7C6"/>
          <w:sz w:val="20"/>
          <w:szCs w:val="20"/>
          <w:lang w:val="en-IN" w:eastAsia="en-IN"/>
        </w:rPr>
        <w:t>(</w:t>
      </w:r>
      <w:r w:rsidRPr="00996DA0">
        <w:rPr>
          <w:rFonts w:ascii="Consolas" w:eastAsia="Times New Roman" w:hAnsi="Consolas" w:cs="Courier New"/>
          <w:color w:val="6A8759"/>
          <w:sz w:val="20"/>
          <w:szCs w:val="20"/>
          <w:lang w:val="en-IN" w:eastAsia="en-IN"/>
        </w:rPr>
        <w:t>"</w:t>
      </w:r>
      <w:r w:rsidRPr="00996DA0">
        <w:rPr>
          <w:rFonts w:ascii="Consolas" w:eastAsia="Times New Roman" w:hAnsi="Consolas" w:cs="Courier New"/>
          <w:color w:val="CC7832"/>
          <w:sz w:val="20"/>
          <w:szCs w:val="20"/>
          <w:lang w:val="en-IN" w:eastAsia="en-IN"/>
        </w:rPr>
        <w:t>\n</w:t>
      </w:r>
      <w:r w:rsidRPr="00996DA0">
        <w:rPr>
          <w:rFonts w:ascii="Consolas" w:eastAsia="Times New Roman" w:hAnsi="Consolas" w:cs="Courier New"/>
          <w:color w:val="6A8759"/>
          <w:sz w:val="20"/>
          <w:szCs w:val="20"/>
          <w:lang w:val="en-IN" w:eastAsia="en-IN"/>
        </w:rPr>
        <w:t>"</w:t>
      </w:r>
      <w:r w:rsidRPr="00996DA0">
        <w:rPr>
          <w:rFonts w:ascii="Consolas" w:eastAsia="Times New Roman" w:hAnsi="Consolas" w:cs="Courier New"/>
          <w:color w:val="A9B7C6"/>
          <w:sz w:val="20"/>
          <w:szCs w:val="20"/>
          <w:lang w:val="en-IN" w:eastAsia="en-IN"/>
        </w:rPr>
        <w:t>)</w:t>
      </w:r>
      <w:r w:rsidRPr="00996DA0">
        <w:rPr>
          <w:rFonts w:ascii="Consolas" w:eastAsia="Times New Roman" w:hAnsi="Consolas" w:cs="Courier New"/>
          <w:color w:val="A9B7C6"/>
          <w:sz w:val="20"/>
          <w:szCs w:val="20"/>
          <w:lang w:val="en-IN" w:eastAsia="en-IN"/>
        </w:rPr>
        <w:br/>
        <w:t xml:space="preserve">        f=</w:t>
      </w:r>
      <w:r w:rsidRPr="00996DA0">
        <w:rPr>
          <w:rFonts w:ascii="Consolas" w:eastAsia="Times New Roman" w:hAnsi="Consolas" w:cs="Courier New"/>
          <w:color w:val="8888C6"/>
          <w:sz w:val="20"/>
          <w:szCs w:val="20"/>
          <w:lang w:val="en-IN" w:eastAsia="en-IN"/>
        </w:rPr>
        <w:t>open</w:t>
      </w:r>
      <w:r w:rsidRPr="00996DA0">
        <w:rPr>
          <w:rFonts w:ascii="Consolas" w:eastAsia="Times New Roman" w:hAnsi="Consolas" w:cs="Courier New"/>
          <w:color w:val="A9B7C6"/>
          <w:sz w:val="20"/>
          <w:szCs w:val="20"/>
          <w:lang w:val="en-IN" w:eastAsia="en-IN"/>
        </w:rPr>
        <w:t>(</w:t>
      </w:r>
      <w:r w:rsidRPr="00996DA0">
        <w:rPr>
          <w:rFonts w:ascii="Consolas" w:eastAsia="Times New Roman" w:hAnsi="Consolas" w:cs="Courier New"/>
          <w:color w:val="6A8759"/>
          <w:sz w:val="20"/>
          <w:szCs w:val="20"/>
          <w:lang w:val="en-IN" w:eastAsia="en-IN"/>
        </w:rPr>
        <w:t>"</w:t>
      </w:r>
      <w:proofErr w:type="spellStart"/>
      <w:r w:rsidRPr="00996DA0">
        <w:rPr>
          <w:rFonts w:ascii="Consolas" w:eastAsia="Times New Roman" w:hAnsi="Consolas" w:cs="Courier New"/>
          <w:color w:val="6A8759"/>
          <w:sz w:val="20"/>
          <w:szCs w:val="20"/>
          <w:lang w:val="en-IN" w:eastAsia="en-IN"/>
        </w:rPr>
        <w:t>users.txt"</w:t>
      </w:r>
      <w:r w:rsidRPr="00996DA0">
        <w:rPr>
          <w:rFonts w:ascii="Consolas" w:eastAsia="Times New Roman" w:hAnsi="Consolas" w:cs="Courier New"/>
          <w:color w:val="CC7832"/>
          <w:sz w:val="20"/>
          <w:szCs w:val="20"/>
          <w:lang w:val="en-IN" w:eastAsia="en-IN"/>
        </w:rPr>
        <w:t>,</w:t>
      </w:r>
      <w:r w:rsidRPr="00996DA0">
        <w:rPr>
          <w:rFonts w:ascii="Consolas" w:eastAsia="Times New Roman" w:hAnsi="Consolas" w:cs="Courier New"/>
          <w:color w:val="6A8759"/>
          <w:sz w:val="20"/>
          <w:szCs w:val="20"/>
          <w:lang w:val="en-IN" w:eastAsia="en-IN"/>
        </w:rPr>
        <w:t>"r</w:t>
      </w:r>
      <w:proofErr w:type="spellEnd"/>
      <w:r w:rsidRPr="00996DA0">
        <w:rPr>
          <w:rFonts w:ascii="Consolas" w:eastAsia="Times New Roman" w:hAnsi="Consolas" w:cs="Courier New"/>
          <w:color w:val="6A8759"/>
          <w:sz w:val="20"/>
          <w:szCs w:val="20"/>
          <w:lang w:val="en-IN" w:eastAsia="en-IN"/>
        </w:rPr>
        <w:t>"</w:t>
      </w:r>
      <w:r w:rsidRPr="00996DA0">
        <w:rPr>
          <w:rFonts w:ascii="Consolas" w:eastAsia="Times New Roman" w:hAnsi="Consolas" w:cs="Courier New"/>
          <w:color w:val="A9B7C6"/>
          <w:sz w:val="20"/>
          <w:szCs w:val="20"/>
          <w:lang w:val="en-IN" w:eastAsia="en-IN"/>
        </w:rPr>
        <w:t>)</w:t>
      </w:r>
      <w:r w:rsidRPr="00996DA0">
        <w:rPr>
          <w:rFonts w:ascii="Consolas" w:eastAsia="Times New Roman" w:hAnsi="Consolas" w:cs="Courier New"/>
          <w:color w:val="A9B7C6"/>
          <w:sz w:val="20"/>
          <w:szCs w:val="20"/>
          <w:lang w:val="en-IN" w:eastAsia="en-IN"/>
        </w:rPr>
        <w:br/>
        <w:t xml:space="preserve">        </w:t>
      </w:r>
      <w:proofErr w:type="spellStart"/>
      <w:r w:rsidRPr="00996DA0">
        <w:rPr>
          <w:rFonts w:ascii="Consolas" w:eastAsia="Times New Roman" w:hAnsi="Consolas" w:cs="Courier New"/>
          <w:color w:val="A9B7C6"/>
          <w:sz w:val="20"/>
          <w:szCs w:val="20"/>
          <w:lang w:val="en-IN" w:eastAsia="en-IN"/>
        </w:rPr>
        <w:t>strg</w:t>
      </w:r>
      <w:proofErr w:type="spellEnd"/>
      <w:r w:rsidRPr="00996DA0">
        <w:rPr>
          <w:rFonts w:ascii="Consolas" w:eastAsia="Times New Roman" w:hAnsi="Consolas" w:cs="Courier New"/>
          <w:color w:val="A9B7C6"/>
          <w:sz w:val="20"/>
          <w:szCs w:val="20"/>
          <w:lang w:val="en-IN" w:eastAsia="en-IN"/>
        </w:rPr>
        <w:t>=</w:t>
      </w:r>
      <w:proofErr w:type="spellStart"/>
      <w:r w:rsidRPr="00996DA0">
        <w:rPr>
          <w:rFonts w:ascii="Consolas" w:eastAsia="Times New Roman" w:hAnsi="Consolas" w:cs="Courier New"/>
          <w:color w:val="A9B7C6"/>
          <w:sz w:val="20"/>
          <w:szCs w:val="20"/>
          <w:lang w:val="en-IN" w:eastAsia="en-IN"/>
        </w:rPr>
        <w:t>f.read</w:t>
      </w:r>
      <w:proofErr w:type="spellEnd"/>
      <w:r w:rsidRPr="00996DA0">
        <w:rPr>
          <w:rFonts w:ascii="Consolas" w:eastAsia="Times New Roman" w:hAnsi="Consolas" w:cs="Courier New"/>
          <w:color w:val="A9B7C6"/>
          <w:sz w:val="20"/>
          <w:szCs w:val="20"/>
          <w:lang w:val="en-IN" w:eastAsia="en-IN"/>
        </w:rPr>
        <w:t>()</w:t>
      </w:r>
      <w:r w:rsidRPr="00996DA0">
        <w:rPr>
          <w:rFonts w:ascii="Consolas" w:eastAsia="Times New Roman" w:hAnsi="Consolas" w:cs="Courier New"/>
          <w:color w:val="A9B7C6"/>
          <w:sz w:val="20"/>
          <w:szCs w:val="20"/>
          <w:lang w:val="en-IN" w:eastAsia="en-IN"/>
        </w:rPr>
        <w:br/>
        <w:t xml:space="preserve">        message = </w:t>
      </w:r>
      <w:proofErr w:type="spellStart"/>
      <w:r w:rsidRPr="00996DA0">
        <w:rPr>
          <w:rFonts w:ascii="Consolas" w:eastAsia="Times New Roman" w:hAnsi="Consolas" w:cs="Courier New"/>
          <w:color w:val="6A8759"/>
          <w:sz w:val="20"/>
          <w:szCs w:val="20"/>
          <w:lang w:val="en-IN" w:eastAsia="en-IN"/>
        </w:rPr>
        <w:t>f"Subject</w:t>
      </w:r>
      <w:proofErr w:type="spellEnd"/>
      <w:r w:rsidRPr="00996DA0">
        <w:rPr>
          <w:rFonts w:ascii="Consolas" w:eastAsia="Times New Roman" w:hAnsi="Consolas" w:cs="Courier New"/>
          <w:color w:val="6A8759"/>
          <w:sz w:val="20"/>
          <w:szCs w:val="20"/>
          <w:lang w:val="en-IN" w:eastAsia="en-IN"/>
        </w:rPr>
        <w:t>: New login</w:t>
      </w:r>
      <w:r w:rsidRPr="00996DA0">
        <w:rPr>
          <w:rFonts w:ascii="Consolas" w:eastAsia="Times New Roman" w:hAnsi="Consolas" w:cs="Courier New"/>
          <w:color w:val="CC7832"/>
          <w:sz w:val="20"/>
          <w:szCs w:val="20"/>
          <w:lang w:val="en-IN" w:eastAsia="en-IN"/>
        </w:rPr>
        <w:t>\n\</w:t>
      </w:r>
      <w:proofErr w:type="spellStart"/>
      <w:r w:rsidRPr="00996DA0">
        <w:rPr>
          <w:rFonts w:ascii="Consolas" w:eastAsia="Times New Roman" w:hAnsi="Consolas" w:cs="Courier New"/>
          <w:color w:val="CC7832"/>
          <w:sz w:val="20"/>
          <w:szCs w:val="20"/>
          <w:lang w:val="en-IN" w:eastAsia="en-IN"/>
        </w:rPr>
        <w:t>n</w:t>
      </w:r>
      <w:r w:rsidRPr="00996DA0">
        <w:rPr>
          <w:rFonts w:ascii="Consolas" w:eastAsia="Times New Roman" w:hAnsi="Consolas" w:cs="Courier New"/>
          <w:color w:val="6A8759"/>
          <w:sz w:val="20"/>
          <w:szCs w:val="20"/>
          <w:lang w:val="en-IN" w:eastAsia="en-IN"/>
        </w:rPr>
        <w:t>New</w:t>
      </w:r>
      <w:proofErr w:type="spellEnd"/>
      <w:r w:rsidRPr="00996DA0">
        <w:rPr>
          <w:rFonts w:ascii="Consolas" w:eastAsia="Times New Roman" w:hAnsi="Consolas" w:cs="Courier New"/>
          <w:color w:val="6A8759"/>
          <w:sz w:val="20"/>
          <w:szCs w:val="20"/>
          <w:lang w:val="en-IN" w:eastAsia="en-IN"/>
        </w:rPr>
        <w:t xml:space="preserve"> login!</w:t>
      </w:r>
      <w:r w:rsidRPr="00996DA0">
        <w:rPr>
          <w:rFonts w:ascii="Consolas" w:eastAsia="Times New Roman" w:hAnsi="Consolas" w:cs="Courier New"/>
          <w:color w:val="CC7832"/>
          <w:sz w:val="20"/>
          <w:szCs w:val="20"/>
          <w:lang w:val="en-IN" w:eastAsia="en-IN"/>
        </w:rPr>
        <w:t>\n</w:t>
      </w:r>
      <w:r w:rsidRPr="00996DA0">
        <w:rPr>
          <w:rFonts w:ascii="Consolas" w:eastAsia="Times New Roman" w:hAnsi="Consolas" w:cs="Courier New"/>
          <w:color w:val="6A8759"/>
          <w:sz w:val="20"/>
          <w:szCs w:val="20"/>
          <w:lang w:val="en-IN" w:eastAsia="en-IN"/>
        </w:rPr>
        <w:t xml:space="preserve"> Details:</w:t>
      </w:r>
      <w:r w:rsidRPr="00996DA0">
        <w:rPr>
          <w:rFonts w:ascii="Consolas" w:eastAsia="Times New Roman" w:hAnsi="Consolas" w:cs="Courier New"/>
          <w:color w:val="CC7832"/>
          <w:sz w:val="20"/>
          <w:szCs w:val="20"/>
          <w:lang w:val="en-IN" w:eastAsia="en-IN"/>
        </w:rPr>
        <w:t>{</w:t>
      </w:r>
      <w:proofErr w:type="spellStart"/>
      <w:r w:rsidRPr="00996DA0">
        <w:rPr>
          <w:rFonts w:ascii="Consolas" w:eastAsia="Times New Roman" w:hAnsi="Consolas" w:cs="Courier New"/>
          <w:color w:val="A9B7C6"/>
          <w:sz w:val="20"/>
          <w:szCs w:val="20"/>
          <w:lang w:val="en-IN" w:eastAsia="en-IN"/>
        </w:rPr>
        <w:t>strg</w:t>
      </w:r>
      <w:proofErr w:type="spellEnd"/>
      <w:r w:rsidRPr="00996DA0">
        <w:rPr>
          <w:rFonts w:ascii="Consolas" w:eastAsia="Times New Roman" w:hAnsi="Consolas" w:cs="Courier New"/>
          <w:color w:val="CC7832"/>
          <w:sz w:val="20"/>
          <w:szCs w:val="20"/>
          <w:lang w:val="en-IN" w:eastAsia="en-IN"/>
        </w:rPr>
        <w:t>}</w:t>
      </w:r>
      <w:r w:rsidRPr="00996DA0">
        <w:rPr>
          <w:rFonts w:ascii="Consolas" w:eastAsia="Times New Roman" w:hAnsi="Consolas" w:cs="Courier New"/>
          <w:color w:val="6A8759"/>
          <w:sz w:val="20"/>
          <w:szCs w:val="20"/>
          <w:lang w:val="en-IN" w:eastAsia="en-IN"/>
        </w:rPr>
        <w:t>"</w:t>
      </w:r>
      <w:r w:rsidRPr="00996DA0">
        <w:rPr>
          <w:rFonts w:ascii="Consolas" w:eastAsia="Times New Roman" w:hAnsi="Consolas" w:cs="Courier New"/>
          <w:color w:val="6A8759"/>
          <w:sz w:val="20"/>
          <w:szCs w:val="20"/>
          <w:lang w:val="en-IN" w:eastAsia="en-IN"/>
        </w:rPr>
        <w:br/>
        <w:t xml:space="preserve">        </w:t>
      </w:r>
      <w:proofErr w:type="spellStart"/>
      <w:r w:rsidRPr="00996DA0">
        <w:rPr>
          <w:rFonts w:ascii="Consolas" w:eastAsia="Times New Roman" w:hAnsi="Consolas" w:cs="Courier New"/>
          <w:color w:val="A9B7C6"/>
          <w:sz w:val="20"/>
          <w:szCs w:val="20"/>
          <w:lang w:val="en-IN" w:eastAsia="en-IN"/>
        </w:rPr>
        <w:t>f.close</w:t>
      </w:r>
      <w:proofErr w:type="spellEnd"/>
      <w:r w:rsidRPr="00996DA0">
        <w:rPr>
          <w:rFonts w:ascii="Consolas" w:eastAsia="Times New Roman" w:hAnsi="Consolas" w:cs="Courier New"/>
          <w:color w:val="A9B7C6"/>
          <w:sz w:val="20"/>
          <w:szCs w:val="20"/>
          <w:lang w:val="en-IN" w:eastAsia="en-IN"/>
        </w:rPr>
        <w:t>()</w:t>
      </w:r>
      <w:r w:rsidRPr="00996DA0">
        <w:rPr>
          <w:rFonts w:ascii="Consolas" w:eastAsia="Times New Roman" w:hAnsi="Consolas" w:cs="Courier New"/>
          <w:color w:val="A9B7C6"/>
          <w:sz w:val="20"/>
          <w:szCs w:val="20"/>
          <w:lang w:val="en-IN" w:eastAsia="en-IN"/>
        </w:rPr>
        <w:br/>
        <w:t xml:space="preserve">        context = </w:t>
      </w:r>
      <w:proofErr w:type="spellStart"/>
      <w:r w:rsidRPr="00996DA0">
        <w:rPr>
          <w:rFonts w:ascii="Consolas" w:eastAsia="Times New Roman" w:hAnsi="Consolas" w:cs="Courier New"/>
          <w:color w:val="A9B7C6"/>
          <w:sz w:val="20"/>
          <w:szCs w:val="20"/>
          <w:lang w:val="en-IN" w:eastAsia="en-IN"/>
        </w:rPr>
        <w:t>ssl.create_default_context</w:t>
      </w:r>
      <w:proofErr w:type="spellEnd"/>
      <w:r w:rsidRPr="00996DA0">
        <w:rPr>
          <w:rFonts w:ascii="Consolas" w:eastAsia="Times New Roman" w:hAnsi="Consolas" w:cs="Courier New"/>
          <w:color w:val="A9B7C6"/>
          <w:sz w:val="20"/>
          <w:szCs w:val="20"/>
          <w:lang w:val="en-IN" w:eastAsia="en-IN"/>
        </w:rPr>
        <w:t>()</w:t>
      </w:r>
      <w:r w:rsidRPr="00996DA0">
        <w:rPr>
          <w:rFonts w:ascii="Consolas" w:eastAsia="Times New Roman" w:hAnsi="Consolas" w:cs="Courier New"/>
          <w:color w:val="A9B7C6"/>
          <w:sz w:val="20"/>
          <w:szCs w:val="20"/>
          <w:lang w:val="en-IN" w:eastAsia="en-IN"/>
        </w:rPr>
        <w:br/>
        <w:t xml:space="preserve">        </w:t>
      </w:r>
      <w:r w:rsidRPr="00996DA0">
        <w:rPr>
          <w:rFonts w:ascii="Consolas" w:eastAsia="Times New Roman" w:hAnsi="Consolas" w:cs="Courier New"/>
          <w:color w:val="CC7832"/>
          <w:sz w:val="20"/>
          <w:szCs w:val="20"/>
          <w:lang w:val="en-IN" w:eastAsia="en-IN"/>
        </w:rPr>
        <w:t xml:space="preserve">with </w:t>
      </w:r>
      <w:proofErr w:type="spellStart"/>
      <w:r w:rsidRPr="00996DA0">
        <w:rPr>
          <w:rFonts w:ascii="Consolas" w:eastAsia="Times New Roman" w:hAnsi="Consolas" w:cs="Courier New"/>
          <w:color w:val="A9B7C6"/>
          <w:sz w:val="20"/>
          <w:szCs w:val="20"/>
          <w:lang w:val="en-IN" w:eastAsia="en-IN"/>
        </w:rPr>
        <w:t>smtplib.SMTP_SSL</w:t>
      </w:r>
      <w:proofErr w:type="spellEnd"/>
      <w:r w:rsidRPr="00996DA0">
        <w:rPr>
          <w:rFonts w:ascii="Consolas" w:eastAsia="Times New Roman" w:hAnsi="Consolas" w:cs="Courier New"/>
          <w:color w:val="A9B7C6"/>
          <w:sz w:val="20"/>
          <w:szCs w:val="20"/>
          <w:lang w:val="en-IN" w:eastAsia="en-IN"/>
        </w:rPr>
        <w:t>(</w:t>
      </w:r>
      <w:proofErr w:type="spellStart"/>
      <w:r w:rsidRPr="00996DA0">
        <w:rPr>
          <w:rFonts w:ascii="Consolas" w:eastAsia="Times New Roman" w:hAnsi="Consolas" w:cs="Courier New"/>
          <w:color w:val="A9B7C6"/>
          <w:sz w:val="20"/>
          <w:szCs w:val="20"/>
          <w:lang w:val="en-IN" w:eastAsia="en-IN"/>
        </w:rPr>
        <w:t>smtp_server</w:t>
      </w:r>
      <w:proofErr w:type="spellEnd"/>
      <w:r w:rsidRPr="00996DA0">
        <w:rPr>
          <w:rFonts w:ascii="Consolas" w:eastAsia="Times New Roman" w:hAnsi="Consolas" w:cs="Courier New"/>
          <w:color w:val="CC7832"/>
          <w:sz w:val="20"/>
          <w:szCs w:val="20"/>
          <w:lang w:val="en-IN" w:eastAsia="en-IN"/>
        </w:rPr>
        <w:t xml:space="preserve">, </w:t>
      </w:r>
      <w:r w:rsidRPr="00996DA0">
        <w:rPr>
          <w:rFonts w:ascii="Consolas" w:eastAsia="Times New Roman" w:hAnsi="Consolas" w:cs="Courier New"/>
          <w:color w:val="A9B7C6"/>
          <w:sz w:val="20"/>
          <w:szCs w:val="20"/>
          <w:lang w:val="en-IN" w:eastAsia="en-IN"/>
        </w:rPr>
        <w:t>port</w:t>
      </w:r>
      <w:r w:rsidRPr="00996DA0">
        <w:rPr>
          <w:rFonts w:ascii="Consolas" w:eastAsia="Times New Roman" w:hAnsi="Consolas" w:cs="Courier New"/>
          <w:color w:val="CC7832"/>
          <w:sz w:val="20"/>
          <w:szCs w:val="20"/>
          <w:lang w:val="en-IN" w:eastAsia="en-IN"/>
        </w:rPr>
        <w:t xml:space="preserve">, </w:t>
      </w:r>
      <w:r w:rsidRPr="00996DA0">
        <w:rPr>
          <w:rFonts w:ascii="Consolas" w:eastAsia="Times New Roman" w:hAnsi="Consolas" w:cs="Courier New"/>
          <w:color w:val="AA4926"/>
          <w:sz w:val="20"/>
          <w:szCs w:val="20"/>
          <w:lang w:val="en-IN" w:eastAsia="en-IN"/>
        </w:rPr>
        <w:t>context</w:t>
      </w:r>
      <w:r w:rsidRPr="00996DA0">
        <w:rPr>
          <w:rFonts w:ascii="Consolas" w:eastAsia="Times New Roman" w:hAnsi="Consolas" w:cs="Courier New"/>
          <w:color w:val="A9B7C6"/>
          <w:sz w:val="20"/>
          <w:szCs w:val="20"/>
          <w:lang w:val="en-IN" w:eastAsia="en-IN"/>
        </w:rPr>
        <w:t xml:space="preserve">=context) </w:t>
      </w:r>
      <w:r w:rsidRPr="00996DA0">
        <w:rPr>
          <w:rFonts w:ascii="Consolas" w:eastAsia="Times New Roman" w:hAnsi="Consolas" w:cs="Courier New"/>
          <w:color w:val="CC7832"/>
          <w:sz w:val="20"/>
          <w:szCs w:val="20"/>
          <w:lang w:val="en-IN" w:eastAsia="en-IN"/>
        </w:rPr>
        <w:t xml:space="preserve">as </w:t>
      </w:r>
      <w:r w:rsidRPr="00996DA0">
        <w:rPr>
          <w:rFonts w:ascii="Consolas" w:eastAsia="Times New Roman" w:hAnsi="Consolas" w:cs="Courier New"/>
          <w:color w:val="A9B7C6"/>
          <w:sz w:val="20"/>
          <w:szCs w:val="20"/>
          <w:lang w:val="en-IN" w:eastAsia="en-IN"/>
        </w:rPr>
        <w:t>server:</w:t>
      </w:r>
      <w:r w:rsidRPr="00996DA0">
        <w:rPr>
          <w:rFonts w:ascii="Consolas" w:eastAsia="Times New Roman" w:hAnsi="Consolas" w:cs="Courier New"/>
          <w:color w:val="A9B7C6"/>
          <w:sz w:val="20"/>
          <w:szCs w:val="20"/>
          <w:lang w:val="en-IN" w:eastAsia="en-IN"/>
        </w:rPr>
        <w:br/>
        <w:t xml:space="preserve">            </w:t>
      </w:r>
      <w:proofErr w:type="spellStart"/>
      <w:r w:rsidRPr="00996DA0">
        <w:rPr>
          <w:rFonts w:ascii="Consolas" w:eastAsia="Times New Roman" w:hAnsi="Consolas" w:cs="Courier New"/>
          <w:color w:val="A9B7C6"/>
          <w:sz w:val="20"/>
          <w:szCs w:val="20"/>
          <w:lang w:val="en-IN" w:eastAsia="en-IN"/>
        </w:rPr>
        <w:t>server.login</w:t>
      </w:r>
      <w:proofErr w:type="spellEnd"/>
      <w:r w:rsidRPr="00996DA0">
        <w:rPr>
          <w:rFonts w:ascii="Consolas" w:eastAsia="Times New Roman" w:hAnsi="Consolas" w:cs="Courier New"/>
          <w:color w:val="A9B7C6"/>
          <w:sz w:val="20"/>
          <w:szCs w:val="20"/>
          <w:lang w:val="en-IN" w:eastAsia="en-IN"/>
        </w:rPr>
        <w:t>(</w:t>
      </w:r>
      <w:proofErr w:type="spellStart"/>
      <w:r w:rsidRPr="00996DA0">
        <w:rPr>
          <w:rFonts w:ascii="Consolas" w:eastAsia="Times New Roman" w:hAnsi="Consolas" w:cs="Courier New"/>
          <w:color w:val="A9B7C6"/>
          <w:sz w:val="20"/>
          <w:szCs w:val="20"/>
          <w:lang w:val="en-IN" w:eastAsia="en-IN"/>
        </w:rPr>
        <w:t>sender_email</w:t>
      </w:r>
      <w:proofErr w:type="spellEnd"/>
      <w:r w:rsidRPr="00996DA0">
        <w:rPr>
          <w:rFonts w:ascii="Consolas" w:eastAsia="Times New Roman" w:hAnsi="Consolas" w:cs="Courier New"/>
          <w:color w:val="CC7832"/>
          <w:sz w:val="20"/>
          <w:szCs w:val="20"/>
          <w:lang w:val="en-IN" w:eastAsia="en-IN"/>
        </w:rPr>
        <w:t xml:space="preserve">, </w:t>
      </w:r>
      <w:r w:rsidRPr="00996DA0">
        <w:rPr>
          <w:rFonts w:ascii="Consolas" w:eastAsia="Times New Roman" w:hAnsi="Consolas" w:cs="Courier New"/>
          <w:color w:val="A9B7C6"/>
          <w:sz w:val="20"/>
          <w:szCs w:val="20"/>
          <w:lang w:val="en-IN" w:eastAsia="en-IN"/>
        </w:rPr>
        <w:t>password)</w:t>
      </w:r>
      <w:r w:rsidRPr="00996DA0">
        <w:rPr>
          <w:rFonts w:ascii="Consolas" w:eastAsia="Times New Roman" w:hAnsi="Consolas" w:cs="Courier New"/>
          <w:color w:val="A9B7C6"/>
          <w:sz w:val="20"/>
          <w:szCs w:val="20"/>
          <w:lang w:val="en-IN" w:eastAsia="en-IN"/>
        </w:rPr>
        <w:br/>
        <w:t xml:space="preserve">            </w:t>
      </w:r>
      <w:proofErr w:type="spellStart"/>
      <w:r w:rsidRPr="00996DA0">
        <w:rPr>
          <w:rFonts w:ascii="Consolas" w:eastAsia="Times New Roman" w:hAnsi="Consolas" w:cs="Courier New"/>
          <w:color w:val="A9B7C6"/>
          <w:sz w:val="20"/>
          <w:szCs w:val="20"/>
          <w:lang w:val="en-IN" w:eastAsia="en-IN"/>
        </w:rPr>
        <w:t>server.sendmail</w:t>
      </w:r>
      <w:proofErr w:type="spellEnd"/>
      <w:r w:rsidRPr="00996DA0">
        <w:rPr>
          <w:rFonts w:ascii="Consolas" w:eastAsia="Times New Roman" w:hAnsi="Consolas" w:cs="Courier New"/>
          <w:color w:val="A9B7C6"/>
          <w:sz w:val="20"/>
          <w:szCs w:val="20"/>
          <w:lang w:val="en-IN" w:eastAsia="en-IN"/>
        </w:rPr>
        <w:t>(</w:t>
      </w:r>
      <w:proofErr w:type="spellStart"/>
      <w:r w:rsidRPr="00996DA0">
        <w:rPr>
          <w:rFonts w:ascii="Consolas" w:eastAsia="Times New Roman" w:hAnsi="Consolas" w:cs="Courier New"/>
          <w:color w:val="A9B7C6"/>
          <w:sz w:val="20"/>
          <w:szCs w:val="20"/>
          <w:lang w:val="en-IN" w:eastAsia="en-IN"/>
        </w:rPr>
        <w:t>sender_email</w:t>
      </w:r>
      <w:proofErr w:type="spellEnd"/>
      <w:r w:rsidRPr="00996DA0">
        <w:rPr>
          <w:rFonts w:ascii="Consolas" w:eastAsia="Times New Roman" w:hAnsi="Consolas" w:cs="Courier New"/>
          <w:color w:val="CC7832"/>
          <w:sz w:val="20"/>
          <w:szCs w:val="20"/>
          <w:lang w:val="en-IN" w:eastAsia="en-IN"/>
        </w:rPr>
        <w:t xml:space="preserve">, </w:t>
      </w:r>
      <w:proofErr w:type="spellStart"/>
      <w:r w:rsidRPr="00996DA0">
        <w:rPr>
          <w:rFonts w:ascii="Consolas" w:eastAsia="Times New Roman" w:hAnsi="Consolas" w:cs="Courier New"/>
          <w:color w:val="A9B7C6"/>
          <w:sz w:val="20"/>
          <w:szCs w:val="20"/>
          <w:lang w:val="en-IN" w:eastAsia="en-IN"/>
        </w:rPr>
        <w:t>receiver_email</w:t>
      </w:r>
      <w:proofErr w:type="spellEnd"/>
      <w:r w:rsidRPr="00996DA0">
        <w:rPr>
          <w:rFonts w:ascii="Consolas" w:eastAsia="Times New Roman" w:hAnsi="Consolas" w:cs="Courier New"/>
          <w:color w:val="CC7832"/>
          <w:sz w:val="20"/>
          <w:szCs w:val="20"/>
          <w:lang w:val="en-IN" w:eastAsia="en-IN"/>
        </w:rPr>
        <w:t xml:space="preserve">, </w:t>
      </w:r>
      <w:r w:rsidRPr="00996DA0">
        <w:rPr>
          <w:rFonts w:ascii="Consolas" w:eastAsia="Times New Roman" w:hAnsi="Consolas" w:cs="Courier New"/>
          <w:color w:val="A9B7C6"/>
          <w:sz w:val="20"/>
          <w:szCs w:val="20"/>
          <w:lang w:val="en-IN" w:eastAsia="en-IN"/>
        </w:rPr>
        <w:t>message)</w:t>
      </w:r>
      <w:r w:rsidRPr="00996DA0">
        <w:rPr>
          <w:rFonts w:ascii="Consolas" w:eastAsia="Times New Roman" w:hAnsi="Consolas" w:cs="Courier New"/>
          <w:color w:val="A9B7C6"/>
          <w:sz w:val="20"/>
          <w:szCs w:val="20"/>
          <w:lang w:val="en-IN" w:eastAsia="en-IN"/>
        </w:rPr>
        <w:br/>
      </w:r>
      <w:r w:rsidRPr="00996DA0">
        <w:rPr>
          <w:rFonts w:ascii="Consolas" w:eastAsia="Times New Roman" w:hAnsi="Consolas" w:cs="Courier New"/>
          <w:color w:val="A9B7C6"/>
          <w:sz w:val="20"/>
          <w:szCs w:val="20"/>
          <w:lang w:val="en-IN" w:eastAsia="en-IN"/>
        </w:rPr>
        <w:br/>
      </w:r>
      <w:r w:rsidRPr="00996DA0">
        <w:rPr>
          <w:rFonts w:ascii="Consolas" w:eastAsia="Times New Roman" w:hAnsi="Consolas" w:cs="Courier New"/>
          <w:color w:val="A9B7C6"/>
          <w:sz w:val="20"/>
          <w:szCs w:val="20"/>
          <w:lang w:val="en-IN" w:eastAsia="en-IN"/>
        </w:rPr>
        <w:br/>
        <w:t xml:space="preserve">    </w:t>
      </w:r>
      <w:r w:rsidRPr="00996DA0">
        <w:rPr>
          <w:rFonts w:ascii="Consolas" w:eastAsia="Times New Roman" w:hAnsi="Consolas" w:cs="Courier New"/>
          <w:color w:val="CC7832"/>
          <w:sz w:val="20"/>
          <w:szCs w:val="20"/>
          <w:lang w:val="en-IN" w:eastAsia="en-IN"/>
        </w:rPr>
        <w:t xml:space="preserve">return </w:t>
      </w:r>
      <w:r w:rsidRPr="00996DA0">
        <w:rPr>
          <w:rFonts w:ascii="Consolas" w:eastAsia="Times New Roman" w:hAnsi="Consolas" w:cs="Courier New"/>
          <w:color w:val="A9B7C6"/>
          <w:sz w:val="20"/>
          <w:szCs w:val="20"/>
          <w:lang w:val="en-IN" w:eastAsia="en-IN"/>
        </w:rPr>
        <w:t>render(request</w:t>
      </w:r>
      <w:r w:rsidRPr="00996DA0">
        <w:rPr>
          <w:rFonts w:ascii="Consolas" w:eastAsia="Times New Roman" w:hAnsi="Consolas" w:cs="Courier New"/>
          <w:color w:val="CC7832"/>
          <w:sz w:val="20"/>
          <w:szCs w:val="20"/>
          <w:lang w:val="en-IN" w:eastAsia="en-IN"/>
        </w:rPr>
        <w:t>,</w:t>
      </w:r>
      <w:r w:rsidRPr="00996DA0">
        <w:rPr>
          <w:rFonts w:ascii="Consolas" w:eastAsia="Times New Roman" w:hAnsi="Consolas" w:cs="Courier New"/>
          <w:color w:val="6A8759"/>
          <w:sz w:val="20"/>
          <w:szCs w:val="20"/>
          <w:lang w:val="en-IN" w:eastAsia="en-IN"/>
        </w:rPr>
        <w:t>"homepage.html"</w:t>
      </w:r>
      <w:r w:rsidRPr="00996DA0">
        <w:rPr>
          <w:rFonts w:ascii="Consolas" w:eastAsia="Times New Roman" w:hAnsi="Consolas" w:cs="Courier New"/>
          <w:color w:val="A9B7C6"/>
          <w:sz w:val="20"/>
          <w:szCs w:val="20"/>
          <w:lang w:val="en-IN" w:eastAsia="en-IN"/>
        </w:rPr>
        <w:t>)</w:t>
      </w:r>
      <w:r w:rsidRPr="00996DA0">
        <w:rPr>
          <w:rFonts w:ascii="Consolas" w:eastAsia="Times New Roman" w:hAnsi="Consolas" w:cs="Courier New"/>
          <w:color w:val="A9B7C6"/>
          <w:sz w:val="20"/>
          <w:szCs w:val="20"/>
          <w:lang w:val="en-IN" w:eastAsia="en-IN"/>
        </w:rPr>
        <w:br/>
      </w:r>
      <w:r w:rsidRPr="00996DA0">
        <w:rPr>
          <w:rFonts w:ascii="Consolas" w:eastAsia="Times New Roman" w:hAnsi="Consolas" w:cs="Courier New"/>
          <w:color w:val="A9B7C6"/>
          <w:sz w:val="20"/>
          <w:szCs w:val="20"/>
          <w:lang w:val="en-IN" w:eastAsia="en-IN"/>
        </w:rPr>
        <w:br/>
      </w:r>
      <w:r w:rsidRPr="00996DA0">
        <w:rPr>
          <w:rFonts w:ascii="Consolas" w:eastAsia="Times New Roman" w:hAnsi="Consolas" w:cs="Courier New"/>
          <w:color w:val="808080"/>
          <w:sz w:val="20"/>
          <w:szCs w:val="20"/>
          <w:lang w:val="en-IN" w:eastAsia="en-IN"/>
        </w:rPr>
        <w:t># Create your views here.</w:t>
      </w:r>
    </w:p>
    <w:p w14:paraId="464BCD82" w14:textId="77777777" w:rsidR="00996DA0" w:rsidRDefault="00996DA0" w:rsidP="00996DA0">
      <w:pPr>
        <w:pStyle w:val="Heading2"/>
        <w:rPr>
          <w:rStyle w:val="Emphasis"/>
          <w:rFonts w:cstheme="majorHAnsi"/>
          <w:i w:val="0"/>
          <w:sz w:val="20"/>
        </w:rPr>
      </w:pPr>
    </w:p>
    <w:p w14:paraId="5FF834F0" w14:textId="65C85CD2" w:rsidR="00996DA0" w:rsidRDefault="00996DA0" w:rsidP="00A061C9">
      <w:pPr>
        <w:pStyle w:val="Heading2"/>
        <w:spacing w:line="257" w:lineRule="auto"/>
        <w:rPr>
          <w:rStyle w:val="Emphasis"/>
          <w:rFonts w:cstheme="majorHAnsi"/>
          <w:i w:val="0"/>
          <w:sz w:val="40"/>
          <w:szCs w:val="48"/>
        </w:rPr>
      </w:pPr>
      <w:bookmarkStart w:id="74" w:name="_Toc47623812"/>
      <w:bookmarkStart w:id="75" w:name="_Hlk47726038"/>
      <w:r>
        <w:rPr>
          <w:rStyle w:val="Emphasis"/>
          <w:rFonts w:cstheme="majorHAnsi"/>
          <w:i w:val="0"/>
          <w:sz w:val="40"/>
          <w:szCs w:val="48"/>
        </w:rPr>
        <w:t>urls</w:t>
      </w:r>
      <w:r w:rsidRPr="00996DA0">
        <w:rPr>
          <w:rStyle w:val="Emphasis"/>
          <w:rFonts w:cstheme="majorHAnsi"/>
          <w:i w:val="0"/>
          <w:sz w:val="40"/>
          <w:szCs w:val="48"/>
        </w:rPr>
        <w:t>.py</w:t>
      </w:r>
      <w:bookmarkEnd w:id="74"/>
    </w:p>
    <w:p w14:paraId="129F9633" w14:textId="77777777" w:rsidR="00996DA0" w:rsidRPr="00996DA0" w:rsidRDefault="00996DA0" w:rsidP="00996D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IN" w:eastAsia="en-IN"/>
        </w:rPr>
      </w:pPr>
      <w:bookmarkStart w:id="76" w:name="_Hlk47726047"/>
      <w:bookmarkEnd w:id="75"/>
      <w:r w:rsidRPr="00996DA0">
        <w:rPr>
          <w:rFonts w:ascii="Consolas" w:eastAsia="Times New Roman" w:hAnsi="Consolas" w:cs="Courier New"/>
          <w:color w:val="CC7832"/>
          <w:sz w:val="20"/>
          <w:szCs w:val="20"/>
          <w:lang w:val="en-IN" w:eastAsia="en-IN"/>
        </w:rPr>
        <w:t xml:space="preserve">from </w:t>
      </w:r>
      <w:proofErr w:type="spellStart"/>
      <w:proofErr w:type="gramStart"/>
      <w:r w:rsidRPr="00996DA0">
        <w:rPr>
          <w:rFonts w:ascii="Consolas" w:eastAsia="Times New Roman" w:hAnsi="Consolas" w:cs="Courier New"/>
          <w:color w:val="A9B7C6"/>
          <w:sz w:val="20"/>
          <w:szCs w:val="20"/>
          <w:lang w:val="en-IN" w:eastAsia="en-IN"/>
        </w:rPr>
        <w:t>django.contrib</w:t>
      </w:r>
      <w:proofErr w:type="spellEnd"/>
      <w:proofErr w:type="gramEnd"/>
      <w:r w:rsidRPr="00996DA0">
        <w:rPr>
          <w:rFonts w:ascii="Consolas" w:eastAsia="Times New Roman" w:hAnsi="Consolas" w:cs="Courier New"/>
          <w:color w:val="A9B7C6"/>
          <w:sz w:val="20"/>
          <w:szCs w:val="20"/>
          <w:lang w:val="en-IN" w:eastAsia="en-IN"/>
        </w:rPr>
        <w:t xml:space="preserve"> </w:t>
      </w:r>
      <w:r w:rsidRPr="00996DA0">
        <w:rPr>
          <w:rFonts w:ascii="Consolas" w:eastAsia="Times New Roman" w:hAnsi="Consolas" w:cs="Courier New"/>
          <w:color w:val="CC7832"/>
          <w:sz w:val="20"/>
          <w:szCs w:val="20"/>
          <w:lang w:val="en-IN" w:eastAsia="en-IN"/>
        </w:rPr>
        <w:t xml:space="preserve">import </w:t>
      </w:r>
      <w:r w:rsidRPr="00996DA0">
        <w:rPr>
          <w:rFonts w:ascii="Consolas" w:eastAsia="Times New Roman" w:hAnsi="Consolas" w:cs="Courier New"/>
          <w:color w:val="A9B7C6"/>
          <w:sz w:val="20"/>
          <w:szCs w:val="20"/>
          <w:lang w:val="en-IN" w:eastAsia="en-IN"/>
        </w:rPr>
        <w:t>admin</w:t>
      </w:r>
      <w:r w:rsidRPr="00996DA0">
        <w:rPr>
          <w:rFonts w:ascii="Consolas" w:eastAsia="Times New Roman" w:hAnsi="Consolas" w:cs="Courier New"/>
          <w:color w:val="A9B7C6"/>
          <w:sz w:val="20"/>
          <w:szCs w:val="20"/>
          <w:lang w:val="en-IN" w:eastAsia="en-IN"/>
        </w:rPr>
        <w:br/>
      </w:r>
      <w:r w:rsidRPr="00996DA0">
        <w:rPr>
          <w:rFonts w:ascii="Consolas" w:eastAsia="Times New Roman" w:hAnsi="Consolas" w:cs="Courier New"/>
          <w:color w:val="CC7832"/>
          <w:sz w:val="20"/>
          <w:szCs w:val="20"/>
          <w:lang w:val="en-IN" w:eastAsia="en-IN"/>
        </w:rPr>
        <w:t xml:space="preserve">from </w:t>
      </w:r>
      <w:proofErr w:type="spellStart"/>
      <w:r w:rsidRPr="00996DA0">
        <w:rPr>
          <w:rFonts w:ascii="Consolas" w:eastAsia="Times New Roman" w:hAnsi="Consolas" w:cs="Courier New"/>
          <w:color w:val="A9B7C6"/>
          <w:sz w:val="20"/>
          <w:szCs w:val="20"/>
          <w:lang w:val="en-IN" w:eastAsia="en-IN"/>
        </w:rPr>
        <w:t>django.urls</w:t>
      </w:r>
      <w:proofErr w:type="spellEnd"/>
      <w:r w:rsidRPr="00996DA0">
        <w:rPr>
          <w:rFonts w:ascii="Consolas" w:eastAsia="Times New Roman" w:hAnsi="Consolas" w:cs="Courier New"/>
          <w:color w:val="A9B7C6"/>
          <w:sz w:val="20"/>
          <w:szCs w:val="20"/>
          <w:lang w:val="en-IN" w:eastAsia="en-IN"/>
        </w:rPr>
        <w:t xml:space="preserve"> </w:t>
      </w:r>
      <w:r w:rsidRPr="00996DA0">
        <w:rPr>
          <w:rFonts w:ascii="Consolas" w:eastAsia="Times New Roman" w:hAnsi="Consolas" w:cs="Courier New"/>
          <w:color w:val="CC7832"/>
          <w:sz w:val="20"/>
          <w:szCs w:val="20"/>
          <w:lang w:val="en-IN" w:eastAsia="en-IN"/>
        </w:rPr>
        <w:t xml:space="preserve">import </w:t>
      </w:r>
      <w:r w:rsidRPr="00996DA0">
        <w:rPr>
          <w:rFonts w:ascii="Consolas" w:eastAsia="Times New Roman" w:hAnsi="Consolas" w:cs="Courier New"/>
          <w:color w:val="A9B7C6"/>
          <w:sz w:val="20"/>
          <w:szCs w:val="20"/>
          <w:lang w:val="en-IN" w:eastAsia="en-IN"/>
        </w:rPr>
        <w:t>path</w:t>
      </w:r>
      <w:r w:rsidRPr="00996DA0">
        <w:rPr>
          <w:rFonts w:ascii="Consolas" w:eastAsia="Times New Roman" w:hAnsi="Consolas" w:cs="Courier New"/>
          <w:color w:val="CC7832"/>
          <w:sz w:val="20"/>
          <w:szCs w:val="20"/>
          <w:lang w:val="en-IN" w:eastAsia="en-IN"/>
        </w:rPr>
        <w:t xml:space="preserve">, </w:t>
      </w:r>
      <w:r w:rsidRPr="00996DA0">
        <w:rPr>
          <w:rFonts w:ascii="Consolas" w:eastAsia="Times New Roman" w:hAnsi="Consolas" w:cs="Courier New"/>
          <w:color w:val="A9B7C6"/>
          <w:sz w:val="20"/>
          <w:szCs w:val="20"/>
          <w:lang w:val="en-IN" w:eastAsia="en-IN"/>
        </w:rPr>
        <w:t>include</w:t>
      </w:r>
      <w:r w:rsidRPr="00996DA0">
        <w:rPr>
          <w:rFonts w:ascii="Consolas" w:eastAsia="Times New Roman" w:hAnsi="Consolas" w:cs="Courier New"/>
          <w:color w:val="A9B7C6"/>
          <w:sz w:val="20"/>
          <w:szCs w:val="20"/>
          <w:lang w:val="en-IN" w:eastAsia="en-IN"/>
        </w:rPr>
        <w:br/>
      </w:r>
      <w:r w:rsidRPr="00996DA0">
        <w:rPr>
          <w:rFonts w:ascii="Consolas" w:eastAsia="Times New Roman" w:hAnsi="Consolas" w:cs="Courier New"/>
          <w:color w:val="CC7832"/>
          <w:sz w:val="20"/>
          <w:szCs w:val="20"/>
          <w:lang w:val="en-IN" w:eastAsia="en-IN"/>
        </w:rPr>
        <w:t xml:space="preserve">from </w:t>
      </w:r>
      <w:r w:rsidRPr="00996DA0">
        <w:rPr>
          <w:rFonts w:ascii="Consolas" w:eastAsia="Times New Roman" w:hAnsi="Consolas" w:cs="Courier New"/>
          <w:color w:val="A9B7C6"/>
          <w:sz w:val="20"/>
          <w:szCs w:val="20"/>
          <w:lang w:val="en-IN" w:eastAsia="en-IN"/>
        </w:rPr>
        <w:t xml:space="preserve">app1 </w:t>
      </w:r>
      <w:r w:rsidRPr="00996DA0">
        <w:rPr>
          <w:rFonts w:ascii="Consolas" w:eastAsia="Times New Roman" w:hAnsi="Consolas" w:cs="Courier New"/>
          <w:color w:val="CC7832"/>
          <w:sz w:val="20"/>
          <w:szCs w:val="20"/>
          <w:lang w:val="en-IN" w:eastAsia="en-IN"/>
        </w:rPr>
        <w:t xml:space="preserve">import </w:t>
      </w:r>
      <w:r w:rsidRPr="00996DA0">
        <w:rPr>
          <w:rFonts w:ascii="Consolas" w:eastAsia="Times New Roman" w:hAnsi="Consolas" w:cs="Courier New"/>
          <w:color w:val="A9B7C6"/>
          <w:sz w:val="20"/>
          <w:szCs w:val="20"/>
          <w:lang w:val="en-IN" w:eastAsia="en-IN"/>
        </w:rPr>
        <w:t>views</w:t>
      </w:r>
      <w:r w:rsidRPr="00996DA0">
        <w:rPr>
          <w:rFonts w:ascii="Consolas" w:eastAsia="Times New Roman" w:hAnsi="Consolas" w:cs="Courier New"/>
          <w:color w:val="A9B7C6"/>
          <w:sz w:val="20"/>
          <w:szCs w:val="20"/>
          <w:lang w:val="en-IN" w:eastAsia="en-IN"/>
        </w:rPr>
        <w:br/>
      </w:r>
      <w:proofErr w:type="spellStart"/>
      <w:r w:rsidRPr="00996DA0">
        <w:rPr>
          <w:rFonts w:ascii="Consolas" w:eastAsia="Times New Roman" w:hAnsi="Consolas" w:cs="Courier New"/>
          <w:color w:val="A9B7C6"/>
          <w:sz w:val="20"/>
          <w:szCs w:val="20"/>
          <w:lang w:val="en-IN" w:eastAsia="en-IN"/>
        </w:rPr>
        <w:t>urlpatterns</w:t>
      </w:r>
      <w:proofErr w:type="spellEnd"/>
      <w:r w:rsidRPr="00996DA0">
        <w:rPr>
          <w:rFonts w:ascii="Consolas" w:eastAsia="Times New Roman" w:hAnsi="Consolas" w:cs="Courier New"/>
          <w:color w:val="A9B7C6"/>
          <w:sz w:val="20"/>
          <w:szCs w:val="20"/>
          <w:lang w:val="en-IN" w:eastAsia="en-IN"/>
        </w:rPr>
        <w:t xml:space="preserve"> = [</w:t>
      </w:r>
      <w:r w:rsidRPr="00996DA0">
        <w:rPr>
          <w:rFonts w:ascii="Consolas" w:eastAsia="Times New Roman" w:hAnsi="Consolas" w:cs="Courier New"/>
          <w:color w:val="A9B7C6"/>
          <w:sz w:val="20"/>
          <w:szCs w:val="20"/>
          <w:lang w:val="en-IN" w:eastAsia="en-IN"/>
        </w:rPr>
        <w:br/>
        <w:t xml:space="preserve">    path(</w:t>
      </w:r>
      <w:r w:rsidRPr="00996DA0">
        <w:rPr>
          <w:rFonts w:ascii="Consolas" w:eastAsia="Times New Roman" w:hAnsi="Consolas" w:cs="Courier New"/>
          <w:color w:val="6A8759"/>
          <w:sz w:val="20"/>
          <w:szCs w:val="20"/>
          <w:lang w:val="en-IN" w:eastAsia="en-IN"/>
        </w:rPr>
        <w:t>'admin/'</w:t>
      </w:r>
      <w:r w:rsidRPr="00996DA0">
        <w:rPr>
          <w:rFonts w:ascii="Consolas" w:eastAsia="Times New Roman" w:hAnsi="Consolas" w:cs="Courier New"/>
          <w:color w:val="CC7832"/>
          <w:sz w:val="20"/>
          <w:szCs w:val="20"/>
          <w:lang w:val="en-IN" w:eastAsia="en-IN"/>
        </w:rPr>
        <w:t xml:space="preserve">, </w:t>
      </w:r>
      <w:proofErr w:type="spellStart"/>
      <w:r w:rsidRPr="00996DA0">
        <w:rPr>
          <w:rFonts w:ascii="Consolas" w:eastAsia="Times New Roman" w:hAnsi="Consolas" w:cs="Courier New"/>
          <w:color w:val="A9B7C6"/>
          <w:sz w:val="20"/>
          <w:szCs w:val="20"/>
          <w:lang w:val="en-IN" w:eastAsia="en-IN"/>
        </w:rPr>
        <w:t>admin.site.urls</w:t>
      </w:r>
      <w:proofErr w:type="spellEnd"/>
      <w:r w:rsidRPr="00996DA0">
        <w:rPr>
          <w:rFonts w:ascii="Consolas" w:eastAsia="Times New Roman" w:hAnsi="Consolas" w:cs="Courier New"/>
          <w:color w:val="A9B7C6"/>
          <w:sz w:val="20"/>
          <w:szCs w:val="20"/>
          <w:lang w:val="en-IN" w:eastAsia="en-IN"/>
        </w:rPr>
        <w:t>)</w:t>
      </w:r>
      <w:r w:rsidRPr="00996DA0">
        <w:rPr>
          <w:rFonts w:ascii="Consolas" w:eastAsia="Times New Roman" w:hAnsi="Consolas" w:cs="Courier New"/>
          <w:color w:val="CC7832"/>
          <w:sz w:val="20"/>
          <w:szCs w:val="20"/>
          <w:lang w:val="en-IN" w:eastAsia="en-IN"/>
        </w:rPr>
        <w:t>,</w:t>
      </w:r>
      <w:r w:rsidRPr="00996DA0">
        <w:rPr>
          <w:rFonts w:ascii="Consolas" w:eastAsia="Times New Roman" w:hAnsi="Consolas" w:cs="Courier New"/>
          <w:color w:val="CC7832"/>
          <w:sz w:val="20"/>
          <w:szCs w:val="20"/>
          <w:lang w:val="en-IN" w:eastAsia="en-IN"/>
        </w:rPr>
        <w:br/>
        <w:t xml:space="preserve">    </w:t>
      </w:r>
      <w:r w:rsidRPr="00996DA0">
        <w:rPr>
          <w:rFonts w:ascii="Consolas" w:eastAsia="Times New Roman" w:hAnsi="Consolas" w:cs="Courier New"/>
          <w:color w:val="A9B7C6"/>
          <w:sz w:val="20"/>
          <w:szCs w:val="20"/>
          <w:lang w:val="en-IN" w:eastAsia="en-IN"/>
        </w:rPr>
        <w:t>path(</w:t>
      </w:r>
      <w:r w:rsidRPr="00996DA0">
        <w:rPr>
          <w:rFonts w:ascii="Consolas" w:eastAsia="Times New Roman" w:hAnsi="Consolas" w:cs="Courier New"/>
          <w:color w:val="6A8759"/>
          <w:sz w:val="20"/>
          <w:szCs w:val="20"/>
          <w:lang w:val="en-IN" w:eastAsia="en-IN"/>
        </w:rPr>
        <w:t>'home/'</w:t>
      </w:r>
      <w:r w:rsidRPr="00996DA0">
        <w:rPr>
          <w:rFonts w:ascii="Consolas" w:eastAsia="Times New Roman" w:hAnsi="Consolas" w:cs="Courier New"/>
          <w:color w:val="CC7832"/>
          <w:sz w:val="20"/>
          <w:szCs w:val="20"/>
          <w:lang w:val="en-IN" w:eastAsia="en-IN"/>
        </w:rPr>
        <w:t xml:space="preserve">, </w:t>
      </w:r>
      <w:r w:rsidRPr="00996DA0">
        <w:rPr>
          <w:rFonts w:ascii="Consolas" w:eastAsia="Times New Roman" w:hAnsi="Consolas" w:cs="Courier New"/>
          <w:color w:val="A9B7C6"/>
          <w:sz w:val="20"/>
          <w:szCs w:val="20"/>
          <w:lang w:val="en-IN" w:eastAsia="en-IN"/>
        </w:rPr>
        <w:t>include(</w:t>
      </w:r>
      <w:r w:rsidRPr="00996DA0">
        <w:rPr>
          <w:rFonts w:ascii="Consolas" w:eastAsia="Times New Roman" w:hAnsi="Consolas" w:cs="Courier New"/>
          <w:color w:val="6A8759"/>
          <w:sz w:val="20"/>
          <w:szCs w:val="20"/>
          <w:lang w:val="en-IN" w:eastAsia="en-IN"/>
        </w:rPr>
        <w:t>'app1.urls'</w:t>
      </w:r>
      <w:r w:rsidRPr="00996DA0">
        <w:rPr>
          <w:rFonts w:ascii="Consolas" w:eastAsia="Times New Roman" w:hAnsi="Consolas" w:cs="Courier New"/>
          <w:color w:val="A9B7C6"/>
          <w:sz w:val="20"/>
          <w:szCs w:val="20"/>
          <w:lang w:val="en-IN" w:eastAsia="en-IN"/>
        </w:rPr>
        <w:t>))</w:t>
      </w:r>
      <w:r w:rsidRPr="00996DA0">
        <w:rPr>
          <w:rFonts w:ascii="Consolas" w:eastAsia="Times New Roman" w:hAnsi="Consolas" w:cs="Courier New"/>
          <w:color w:val="A9B7C6"/>
          <w:sz w:val="20"/>
          <w:szCs w:val="20"/>
          <w:lang w:val="en-IN" w:eastAsia="en-IN"/>
        </w:rPr>
        <w:br/>
        <w:t>]</w:t>
      </w:r>
    </w:p>
    <w:bookmarkEnd w:id="76"/>
    <w:p w14:paraId="22EDDFC2" w14:textId="77777777" w:rsidR="0021300D" w:rsidRDefault="0021300D">
      <w:pPr>
        <w:spacing w:line="259" w:lineRule="auto"/>
        <w:rPr>
          <w:rStyle w:val="Emphasis"/>
          <w:rFonts w:asciiTheme="majorHAnsi" w:eastAsiaTheme="majorEastAsia" w:hAnsiTheme="majorHAnsi" w:cstheme="majorHAnsi"/>
          <w:i w:val="0"/>
          <w:color w:val="2E74B5" w:themeColor="accent1" w:themeShade="BF"/>
          <w:sz w:val="20"/>
          <w:szCs w:val="26"/>
        </w:rPr>
      </w:pPr>
      <w:r>
        <w:rPr>
          <w:rStyle w:val="Emphasis"/>
          <w:rFonts w:cstheme="majorHAnsi"/>
          <w:i w:val="0"/>
          <w:sz w:val="20"/>
        </w:rPr>
        <w:br w:type="page"/>
      </w:r>
    </w:p>
    <w:p w14:paraId="19E034D9" w14:textId="20231725" w:rsidR="0021300D" w:rsidRDefault="0021300D" w:rsidP="0021300D">
      <w:pPr>
        <w:jc w:val="center"/>
        <w:rPr>
          <w:rFonts w:ascii="Adobe Heiti Std R" w:eastAsia="Adobe Heiti Std R" w:hAnsi="Adobe Heiti Std R"/>
          <w:b/>
          <w:sz w:val="62"/>
          <w:szCs w:val="62"/>
        </w:rPr>
      </w:pPr>
      <w:del w:id="77" w:author="Anish Banerjee" w:date="2020-08-31T22:36:00Z">
        <w:r w:rsidDel="00211665">
          <w:rPr>
            <w:rFonts w:ascii="Adobe Heiti Std R" w:eastAsia="Adobe Heiti Std R" w:hAnsi="Adobe Heiti Std R"/>
            <w:b/>
            <w:sz w:val="62"/>
            <w:szCs w:val="62"/>
          </w:rPr>
          <w:lastRenderedPageBreak/>
          <w:delText>Web Scrapping with Selenium</w:delText>
        </w:r>
        <w:r w:rsidR="00A854A2" w:rsidDel="00211665">
          <w:rPr>
            <w:rFonts w:ascii="Adobe Heiti Std R" w:eastAsia="Adobe Heiti Std R" w:hAnsi="Adobe Heiti Std R"/>
            <w:b/>
            <w:sz w:val="62"/>
            <w:szCs w:val="62"/>
          </w:rPr>
          <w:delText xml:space="preserve"> and associated </w:delText>
        </w:r>
      </w:del>
      <w:r w:rsidR="00A854A2">
        <w:rPr>
          <w:rFonts w:ascii="Adobe Heiti Std R" w:eastAsia="Adobe Heiti Std R" w:hAnsi="Adobe Heiti Std R"/>
          <w:b/>
          <w:sz w:val="62"/>
          <w:szCs w:val="62"/>
        </w:rPr>
        <w:t>MySQL Tables</w:t>
      </w:r>
    </w:p>
    <w:p w14:paraId="702808C1" w14:textId="469CB312" w:rsidR="002F57C8" w:rsidRDefault="00A854A2" w:rsidP="002F57C8">
      <w:pPr>
        <w:pStyle w:val="Heading2"/>
        <w:spacing w:line="257" w:lineRule="auto"/>
        <w:rPr>
          <w:rStyle w:val="Emphasis"/>
          <w:rFonts w:cstheme="majorHAnsi"/>
          <w:i w:val="0"/>
          <w:sz w:val="40"/>
          <w:szCs w:val="48"/>
        </w:rPr>
      </w:pPr>
      <w:r>
        <w:rPr>
          <w:rStyle w:val="Emphasis"/>
          <w:rFonts w:cstheme="majorHAnsi"/>
          <w:i w:val="0"/>
          <w:sz w:val="40"/>
          <w:szCs w:val="48"/>
        </w:rPr>
        <w:t>SQL table: data</w:t>
      </w:r>
    </w:p>
    <w:p w14:paraId="35D86F92" w14:textId="57F8B854" w:rsidR="002F57C8" w:rsidRDefault="002F57C8" w:rsidP="002F57C8">
      <w:r>
        <w:rPr>
          <w:noProof/>
        </w:rPr>
        <w:drawing>
          <wp:inline distT="0" distB="0" distL="0" distR="0" wp14:anchorId="70F034C1" wp14:editId="708C366D">
            <wp:extent cx="5943600" cy="4805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805045"/>
                    </a:xfrm>
                    <a:prstGeom prst="rect">
                      <a:avLst/>
                    </a:prstGeom>
                    <a:noFill/>
                    <a:ln>
                      <a:noFill/>
                    </a:ln>
                  </pic:spPr>
                </pic:pic>
              </a:graphicData>
            </a:graphic>
          </wp:inline>
        </w:drawing>
      </w:r>
    </w:p>
    <w:p w14:paraId="4B7D56B9" w14:textId="74834C25" w:rsidR="007B71EF" w:rsidRDefault="007B71EF" w:rsidP="007B71EF">
      <w:pPr>
        <w:pStyle w:val="Heading2"/>
        <w:spacing w:line="257" w:lineRule="auto"/>
        <w:rPr>
          <w:rStyle w:val="Emphasis"/>
          <w:rFonts w:cstheme="majorHAnsi"/>
          <w:i w:val="0"/>
          <w:sz w:val="40"/>
          <w:szCs w:val="48"/>
        </w:rPr>
      </w:pPr>
      <w:r>
        <w:rPr>
          <w:rStyle w:val="Emphasis"/>
          <w:rFonts w:cstheme="majorHAnsi"/>
          <w:i w:val="0"/>
          <w:sz w:val="40"/>
          <w:szCs w:val="48"/>
        </w:rPr>
        <w:t>SQL table: record</w:t>
      </w:r>
    </w:p>
    <w:p w14:paraId="7BC455C3" w14:textId="58429B39" w:rsidR="00A854A2" w:rsidRDefault="000D4B00">
      <w:pPr>
        <w:spacing w:line="259" w:lineRule="auto"/>
      </w:pPr>
      <w:ins w:id="78" w:author="Himanshu Ranjan" w:date="2020-08-12T21:48:00Z">
        <w:r>
          <w:rPr>
            <w:noProof/>
          </w:rPr>
          <w:drawing>
            <wp:inline distT="0" distB="0" distL="0" distR="0" wp14:anchorId="50094CB9" wp14:editId="53C39E45">
              <wp:extent cx="5943600" cy="708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08025"/>
                      </a:xfrm>
                      <a:prstGeom prst="rect">
                        <a:avLst/>
                      </a:prstGeom>
                      <a:noFill/>
                      <a:ln>
                        <a:noFill/>
                      </a:ln>
                    </pic:spPr>
                  </pic:pic>
                </a:graphicData>
              </a:graphic>
            </wp:inline>
          </w:drawing>
        </w:r>
      </w:ins>
      <w:r w:rsidR="00A854A2">
        <w:br w:type="page"/>
      </w:r>
    </w:p>
    <w:p w14:paraId="12302978" w14:textId="7F03FE75" w:rsidR="00211665" w:rsidRPr="00211665" w:rsidRDefault="00211665" w:rsidP="00211665">
      <w:pPr>
        <w:pStyle w:val="Heading2"/>
        <w:spacing w:line="257" w:lineRule="auto"/>
        <w:jc w:val="center"/>
        <w:rPr>
          <w:ins w:id="79" w:author="Anish Banerjee" w:date="2020-08-31T22:36:00Z"/>
          <w:rFonts w:ascii="Adobe Heiti Std R" w:eastAsia="Adobe Heiti Std R" w:hAnsi="Adobe Heiti Std R"/>
          <w:b/>
          <w:color w:val="auto"/>
          <w:sz w:val="62"/>
          <w:szCs w:val="62"/>
          <w:rPrChange w:id="80" w:author="Anish Banerjee" w:date="2020-08-31T22:38:00Z">
            <w:rPr>
              <w:ins w:id="81" w:author="Anish Banerjee" w:date="2020-08-31T22:36:00Z"/>
              <w:rStyle w:val="Emphasis"/>
              <w:rFonts w:cstheme="majorHAnsi"/>
              <w:i w:val="0"/>
              <w:sz w:val="40"/>
              <w:szCs w:val="48"/>
            </w:rPr>
          </w:rPrChange>
        </w:rPr>
        <w:pPrChange w:id="82" w:author="Anish Banerjee" w:date="2020-08-31T22:38:00Z">
          <w:pPr>
            <w:pStyle w:val="Heading2"/>
            <w:spacing w:line="257" w:lineRule="auto"/>
          </w:pPr>
        </w:pPrChange>
      </w:pPr>
      <w:ins w:id="83" w:author="Anish Banerjee" w:date="2020-08-31T22:36:00Z">
        <w:r w:rsidRPr="00211665">
          <w:rPr>
            <w:rFonts w:ascii="Adobe Heiti Std R" w:eastAsia="Adobe Heiti Std R" w:hAnsi="Adobe Heiti Std R"/>
            <w:b/>
            <w:color w:val="auto"/>
            <w:sz w:val="62"/>
            <w:szCs w:val="62"/>
            <w:rPrChange w:id="84" w:author="Anish Banerjee" w:date="2020-08-31T22:36:00Z">
              <w:rPr>
                <w:rFonts w:ascii="Adobe Heiti Std R" w:eastAsia="Adobe Heiti Std R" w:hAnsi="Adobe Heiti Std R"/>
                <w:b/>
                <w:sz w:val="62"/>
                <w:szCs w:val="62"/>
              </w:rPr>
            </w:rPrChange>
          </w:rPr>
          <w:lastRenderedPageBreak/>
          <w:t>Web Scrapping with Selenium</w:t>
        </w:r>
      </w:ins>
      <w:ins w:id="85" w:author="Anish Banerjee" w:date="2020-08-31T22:37:00Z">
        <w:r>
          <w:rPr>
            <w:rFonts w:ascii="Adobe Heiti Std R" w:eastAsia="Adobe Heiti Std R" w:hAnsi="Adobe Heiti Std R"/>
            <w:b/>
            <w:color w:val="auto"/>
            <w:sz w:val="62"/>
            <w:szCs w:val="62"/>
          </w:rPr>
          <w:t xml:space="preserve"> and M</w:t>
        </w:r>
      </w:ins>
      <w:ins w:id="86" w:author="Anish Banerjee" w:date="2020-08-31T22:38:00Z">
        <w:r>
          <w:rPr>
            <w:rFonts w:ascii="Adobe Heiti Std R" w:eastAsia="Adobe Heiti Std R" w:hAnsi="Adobe Heiti Std R"/>
            <w:b/>
            <w:color w:val="auto"/>
            <w:sz w:val="62"/>
            <w:szCs w:val="62"/>
          </w:rPr>
          <w:t>y</w:t>
        </w:r>
      </w:ins>
      <w:ins w:id="87" w:author="Anish Banerjee" w:date="2020-08-31T22:37:00Z">
        <w:r>
          <w:rPr>
            <w:rFonts w:ascii="Adobe Heiti Std R" w:eastAsia="Adobe Heiti Std R" w:hAnsi="Adobe Heiti Std R"/>
            <w:b/>
            <w:color w:val="auto"/>
            <w:sz w:val="62"/>
            <w:szCs w:val="62"/>
          </w:rPr>
          <w:t>SQL</w:t>
        </w:r>
      </w:ins>
      <w:ins w:id="88" w:author="Anish Banerjee" w:date="2020-08-31T22:38:00Z">
        <w:r>
          <w:rPr>
            <w:rFonts w:ascii="Adobe Heiti Std R" w:eastAsia="Adobe Heiti Std R" w:hAnsi="Adobe Heiti Std R"/>
            <w:b/>
            <w:color w:val="auto"/>
            <w:sz w:val="62"/>
            <w:szCs w:val="62"/>
          </w:rPr>
          <w:t xml:space="preserve"> Connectivity</w:t>
        </w:r>
      </w:ins>
    </w:p>
    <w:p w14:paraId="4A7D95D4" w14:textId="7D3B9A4A" w:rsidR="00A854A2" w:rsidRPr="00A854A2" w:rsidRDefault="00A854A2" w:rsidP="00A854A2">
      <w:pPr>
        <w:pStyle w:val="Heading2"/>
        <w:spacing w:line="257" w:lineRule="auto"/>
        <w:rPr>
          <w:rFonts w:cstheme="majorHAnsi"/>
          <w:iCs/>
          <w:sz w:val="40"/>
          <w:szCs w:val="48"/>
        </w:rPr>
      </w:pPr>
      <w:r>
        <w:rPr>
          <w:rStyle w:val="Emphasis"/>
          <w:rFonts w:cstheme="majorHAnsi"/>
          <w:i w:val="0"/>
          <w:sz w:val="40"/>
          <w:szCs w:val="48"/>
        </w:rPr>
        <w:t>Scrapping and Updating</w:t>
      </w:r>
      <w:r w:rsidRPr="00996DA0">
        <w:rPr>
          <w:rStyle w:val="Emphasis"/>
          <w:rFonts w:cstheme="majorHAnsi"/>
          <w:i w:val="0"/>
          <w:sz w:val="40"/>
          <w:szCs w:val="48"/>
        </w:rPr>
        <w:t>.py</w:t>
      </w:r>
    </w:p>
    <w:p w14:paraId="2A6B7AD9" w14:textId="77777777" w:rsidR="00211665" w:rsidRDefault="002F57C8" w:rsidP="002F57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89" w:author="Anish Banerjee" w:date="2020-08-31T22:39:00Z"/>
          <w:rFonts w:ascii="Consolas" w:eastAsia="Times New Roman" w:hAnsi="Consolas" w:cs="Courier New"/>
          <w:color w:val="CC7832"/>
          <w:sz w:val="20"/>
          <w:szCs w:val="20"/>
          <w:lang w:bidi="hi-IN"/>
        </w:rPr>
      </w:pPr>
      <w:r w:rsidRPr="002F57C8">
        <w:rPr>
          <w:rFonts w:ascii="Consolas" w:eastAsia="Times New Roman" w:hAnsi="Consolas" w:cs="Courier New"/>
          <w:color w:val="CC7832"/>
          <w:sz w:val="20"/>
          <w:szCs w:val="20"/>
          <w:lang w:bidi="hi-IN"/>
        </w:rPr>
        <w:t xml:space="preserve">from </w:t>
      </w:r>
      <w:r w:rsidRPr="002F57C8">
        <w:rPr>
          <w:rFonts w:ascii="Consolas" w:eastAsia="Times New Roman" w:hAnsi="Consolas" w:cs="Courier New"/>
          <w:color w:val="A9B7C6"/>
          <w:sz w:val="20"/>
          <w:szCs w:val="20"/>
          <w:lang w:bidi="hi-IN"/>
        </w:rPr>
        <w:t xml:space="preserve">selenium </w:t>
      </w:r>
      <w:r w:rsidRPr="002F57C8">
        <w:rPr>
          <w:rFonts w:ascii="Consolas" w:eastAsia="Times New Roman" w:hAnsi="Consolas" w:cs="Courier New"/>
          <w:color w:val="CC7832"/>
          <w:sz w:val="20"/>
          <w:szCs w:val="20"/>
          <w:lang w:bidi="hi-IN"/>
        </w:rPr>
        <w:t xml:space="preserve">import </w:t>
      </w:r>
      <w:proofErr w:type="spellStart"/>
      <w:r w:rsidRPr="002F57C8">
        <w:rPr>
          <w:rFonts w:ascii="Consolas" w:eastAsia="Times New Roman" w:hAnsi="Consolas" w:cs="Courier New"/>
          <w:color w:val="A9B7C6"/>
          <w:sz w:val="20"/>
          <w:szCs w:val="20"/>
          <w:lang w:bidi="hi-IN"/>
        </w:rPr>
        <w:t>webdriver</w:t>
      </w:r>
      <w:proofErr w:type="spellEnd"/>
      <w:r w:rsidRPr="002F57C8">
        <w:rPr>
          <w:rFonts w:ascii="Consolas" w:eastAsia="Times New Roman" w:hAnsi="Consolas" w:cs="Courier New"/>
          <w:color w:val="A9B7C6"/>
          <w:sz w:val="20"/>
          <w:szCs w:val="20"/>
          <w:lang w:bidi="hi-IN"/>
        </w:rPr>
        <w:br/>
      </w:r>
      <w:r w:rsidRPr="002F57C8">
        <w:rPr>
          <w:rFonts w:ascii="Consolas" w:eastAsia="Times New Roman" w:hAnsi="Consolas" w:cs="Courier New"/>
          <w:color w:val="CC7832"/>
          <w:sz w:val="20"/>
          <w:szCs w:val="20"/>
          <w:lang w:bidi="hi-IN"/>
        </w:rPr>
        <w:t xml:space="preserve">import </w:t>
      </w:r>
      <w:proofErr w:type="spellStart"/>
      <w:r w:rsidRPr="002F57C8">
        <w:rPr>
          <w:rFonts w:ascii="Consolas" w:eastAsia="Times New Roman" w:hAnsi="Consolas" w:cs="Courier New"/>
          <w:color w:val="A9B7C6"/>
          <w:sz w:val="20"/>
          <w:szCs w:val="20"/>
          <w:lang w:bidi="hi-IN"/>
        </w:rPr>
        <w:t>unittest</w:t>
      </w:r>
      <w:proofErr w:type="spellEnd"/>
      <w:r w:rsidRPr="002F57C8">
        <w:rPr>
          <w:rFonts w:ascii="Consolas" w:eastAsia="Times New Roman" w:hAnsi="Consolas" w:cs="Courier New"/>
          <w:color w:val="A9B7C6"/>
          <w:sz w:val="20"/>
          <w:szCs w:val="20"/>
          <w:lang w:bidi="hi-IN"/>
        </w:rPr>
        <w:br/>
      </w:r>
      <w:r w:rsidRPr="002F57C8">
        <w:rPr>
          <w:rFonts w:ascii="Consolas" w:eastAsia="Times New Roman" w:hAnsi="Consolas" w:cs="Courier New"/>
          <w:color w:val="CC7832"/>
          <w:sz w:val="20"/>
          <w:szCs w:val="20"/>
          <w:lang w:bidi="hi-IN"/>
        </w:rPr>
        <w:t xml:space="preserve">import </w:t>
      </w:r>
      <w:proofErr w:type="spellStart"/>
      <w:r w:rsidRPr="002F57C8">
        <w:rPr>
          <w:rFonts w:ascii="Consolas" w:eastAsia="Times New Roman" w:hAnsi="Consolas" w:cs="Courier New"/>
          <w:color w:val="A9B7C6"/>
          <w:sz w:val="20"/>
          <w:szCs w:val="20"/>
          <w:lang w:bidi="hi-IN"/>
        </w:rPr>
        <w:t>mysql.connector</w:t>
      </w:r>
      <w:proofErr w:type="spellEnd"/>
      <w:r w:rsidRPr="002F57C8">
        <w:rPr>
          <w:rFonts w:ascii="Consolas" w:eastAsia="Times New Roman" w:hAnsi="Consolas" w:cs="Courier New"/>
          <w:color w:val="A9B7C6"/>
          <w:sz w:val="20"/>
          <w:szCs w:val="20"/>
          <w:lang w:bidi="hi-IN"/>
        </w:rPr>
        <w:t xml:space="preserve"> </w:t>
      </w:r>
      <w:r w:rsidRPr="002F57C8">
        <w:rPr>
          <w:rFonts w:ascii="Consolas" w:eastAsia="Times New Roman" w:hAnsi="Consolas" w:cs="Courier New"/>
          <w:color w:val="CC7832"/>
          <w:sz w:val="20"/>
          <w:szCs w:val="20"/>
          <w:lang w:bidi="hi-IN"/>
        </w:rPr>
        <w:t xml:space="preserve">as </w:t>
      </w:r>
      <w:proofErr w:type="spellStart"/>
      <w:r w:rsidRPr="002F57C8">
        <w:rPr>
          <w:rFonts w:ascii="Consolas" w:eastAsia="Times New Roman" w:hAnsi="Consolas" w:cs="Courier New"/>
          <w:color w:val="A9B7C6"/>
          <w:sz w:val="20"/>
          <w:szCs w:val="20"/>
          <w:lang w:bidi="hi-IN"/>
        </w:rPr>
        <w:t>mycon</w:t>
      </w:r>
      <w:proofErr w:type="spellEnd"/>
      <w:r w:rsidRPr="002F57C8">
        <w:rPr>
          <w:rFonts w:ascii="Consolas" w:eastAsia="Times New Roman" w:hAnsi="Consolas" w:cs="Courier New"/>
          <w:color w:val="A9B7C6"/>
          <w:sz w:val="20"/>
          <w:szCs w:val="20"/>
          <w:lang w:bidi="hi-IN"/>
        </w:rPr>
        <w:br/>
      </w:r>
      <w:r w:rsidRPr="002F57C8">
        <w:rPr>
          <w:rFonts w:ascii="Consolas" w:eastAsia="Times New Roman" w:hAnsi="Consolas" w:cs="Courier New"/>
          <w:color w:val="CC7832"/>
          <w:sz w:val="20"/>
          <w:szCs w:val="20"/>
          <w:lang w:bidi="hi-IN"/>
        </w:rPr>
        <w:t xml:space="preserve">import </w:t>
      </w:r>
      <w:r w:rsidRPr="002F57C8">
        <w:rPr>
          <w:rFonts w:ascii="Consolas" w:eastAsia="Times New Roman" w:hAnsi="Consolas" w:cs="Courier New"/>
          <w:color w:val="A9B7C6"/>
          <w:sz w:val="20"/>
          <w:szCs w:val="20"/>
          <w:lang w:bidi="hi-IN"/>
        </w:rPr>
        <w:t>datetime</w:t>
      </w:r>
      <w:r w:rsidRPr="002F57C8">
        <w:rPr>
          <w:rFonts w:ascii="Consolas" w:eastAsia="Times New Roman" w:hAnsi="Consolas" w:cs="Courier New"/>
          <w:color w:val="A9B7C6"/>
          <w:sz w:val="20"/>
          <w:szCs w:val="20"/>
          <w:lang w:bidi="hi-IN"/>
        </w:rPr>
        <w:br/>
      </w:r>
      <w:r w:rsidRPr="002F57C8">
        <w:rPr>
          <w:rFonts w:ascii="Consolas" w:eastAsia="Times New Roman" w:hAnsi="Consolas" w:cs="Courier New"/>
          <w:color w:val="A9B7C6"/>
          <w:sz w:val="20"/>
          <w:szCs w:val="20"/>
          <w:lang w:bidi="hi-IN"/>
        </w:rPr>
        <w:br/>
      </w:r>
      <w:r w:rsidRPr="002F57C8">
        <w:rPr>
          <w:rFonts w:ascii="Consolas" w:eastAsia="Times New Roman" w:hAnsi="Consolas" w:cs="Courier New"/>
          <w:color w:val="808080"/>
          <w:sz w:val="20"/>
          <w:szCs w:val="20"/>
          <w:lang w:bidi="hi-IN"/>
        </w:rPr>
        <w:t>#Establish connection with database</w:t>
      </w:r>
      <w:r w:rsidRPr="002F57C8">
        <w:rPr>
          <w:rFonts w:ascii="Consolas" w:eastAsia="Times New Roman" w:hAnsi="Consolas" w:cs="Courier New"/>
          <w:color w:val="808080"/>
          <w:sz w:val="20"/>
          <w:szCs w:val="20"/>
          <w:lang w:bidi="hi-IN"/>
        </w:rPr>
        <w:br/>
      </w:r>
      <w:r w:rsidRPr="002F57C8">
        <w:rPr>
          <w:rFonts w:ascii="Consolas" w:eastAsia="Times New Roman" w:hAnsi="Consolas" w:cs="Courier New"/>
          <w:color w:val="808080"/>
          <w:sz w:val="20"/>
          <w:szCs w:val="20"/>
          <w:lang w:bidi="hi-IN"/>
        </w:rPr>
        <w:br/>
      </w:r>
      <w:r w:rsidRPr="002F57C8">
        <w:rPr>
          <w:rFonts w:ascii="Consolas" w:eastAsia="Times New Roman" w:hAnsi="Consolas" w:cs="Courier New"/>
          <w:color w:val="A9B7C6"/>
          <w:sz w:val="20"/>
          <w:szCs w:val="20"/>
          <w:lang w:bidi="hi-IN"/>
        </w:rPr>
        <w:t xml:space="preserve">con = </w:t>
      </w:r>
      <w:proofErr w:type="spellStart"/>
      <w:r w:rsidRPr="002F57C8">
        <w:rPr>
          <w:rFonts w:ascii="Consolas" w:eastAsia="Times New Roman" w:hAnsi="Consolas" w:cs="Courier New"/>
          <w:color w:val="A9B7C6"/>
          <w:sz w:val="20"/>
          <w:szCs w:val="20"/>
          <w:lang w:bidi="hi-IN"/>
        </w:rPr>
        <w:t>mycon.connect</w:t>
      </w:r>
      <w:proofErr w:type="spellEnd"/>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t xml:space="preserve">    host=</w:t>
      </w:r>
      <w:r w:rsidRPr="002F57C8">
        <w:rPr>
          <w:rFonts w:ascii="Consolas" w:eastAsia="Times New Roman" w:hAnsi="Consolas" w:cs="Courier New"/>
          <w:color w:val="A5C261"/>
          <w:sz w:val="20"/>
          <w:szCs w:val="20"/>
          <w:lang w:bidi="hi-IN"/>
        </w:rPr>
        <w:t>"localhost"</w:t>
      </w:r>
      <w:r w:rsidRPr="002F57C8">
        <w:rPr>
          <w:rFonts w:ascii="Consolas" w:eastAsia="Times New Roman" w:hAnsi="Consolas" w:cs="Courier New"/>
          <w:color w:val="CC7832"/>
          <w:sz w:val="20"/>
          <w:szCs w:val="20"/>
          <w:lang w:bidi="hi-IN"/>
        </w:rPr>
        <w:t>,</w:t>
      </w:r>
      <w:r w:rsidRPr="002F57C8">
        <w:rPr>
          <w:rFonts w:ascii="Consolas" w:eastAsia="Times New Roman" w:hAnsi="Consolas" w:cs="Courier New"/>
          <w:color w:val="CC7832"/>
          <w:sz w:val="20"/>
          <w:szCs w:val="20"/>
          <w:lang w:bidi="hi-IN"/>
        </w:rPr>
        <w:br/>
        <w:t xml:space="preserve">    </w:t>
      </w:r>
      <w:r w:rsidRPr="002F57C8">
        <w:rPr>
          <w:rFonts w:ascii="Consolas" w:eastAsia="Times New Roman" w:hAnsi="Consolas" w:cs="Courier New"/>
          <w:color w:val="A9B7C6"/>
          <w:sz w:val="20"/>
          <w:szCs w:val="20"/>
          <w:lang w:bidi="hi-IN"/>
        </w:rPr>
        <w:t>user=</w:t>
      </w:r>
      <w:r w:rsidRPr="002F57C8">
        <w:rPr>
          <w:rFonts w:ascii="Consolas" w:eastAsia="Times New Roman" w:hAnsi="Consolas" w:cs="Courier New"/>
          <w:color w:val="A5C261"/>
          <w:sz w:val="20"/>
          <w:szCs w:val="20"/>
          <w:lang w:bidi="hi-IN"/>
        </w:rPr>
        <w:t>"root"</w:t>
      </w:r>
      <w:r w:rsidRPr="002F57C8">
        <w:rPr>
          <w:rFonts w:ascii="Consolas" w:eastAsia="Times New Roman" w:hAnsi="Consolas" w:cs="Courier New"/>
          <w:color w:val="CC7832"/>
          <w:sz w:val="20"/>
          <w:szCs w:val="20"/>
          <w:lang w:bidi="hi-IN"/>
        </w:rPr>
        <w:t>,</w:t>
      </w:r>
      <w:r w:rsidRPr="002F57C8">
        <w:rPr>
          <w:rFonts w:ascii="Consolas" w:eastAsia="Times New Roman" w:hAnsi="Consolas" w:cs="Courier New"/>
          <w:color w:val="CC7832"/>
          <w:sz w:val="20"/>
          <w:szCs w:val="20"/>
          <w:lang w:bidi="hi-IN"/>
        </w:rPr>
        <w:br/>
        <w:t xml:space="preserve">    </w:t>
      </w:r>
      <w:r w:rsidRPr="002F57C8">
        <w:rPr>
          <w:rFonts w:ascii="Consolas" w:eastAsia="Times New Roman" w:hAnsi="Consolas" w:cs="Courier New"/>
          <w:color w:val="A9B7C6"/>
          <w:sz w:val="20"/>
          <w:szCs w:val="20"/>
          <w:lang w:bidi="hi-IN"/>
        </w:rPr>
        <w:t>passwd=</w:t>
      </w:r>
      <w:r w:rsidRPr="002F57C8">
        <w:rPr>
          <w:rFonts w:ascii="Consolas" w:eastAsia="Times New Roman" w:hAnsi="Consolas" w:cs="Courier New"/>
          <w:color w:val="A5C261"/>
          <w:sz w:val="20"/>
          <w:szCs w:val="20"/>
          <w:lang w:bidi="hi-IN"/>
        </w:rPr>
        <w:t>"1234"</w:t>
      </w:r>
      <w:r w:rsidRPr="002F57C8">
        <w:rPr>
          <w:rFonts w:ascii="Consolas" w:eastAsia="Times New Roman" w:hAnsi="Consolas" w:cs="Courier New"/>
          <w:color w:val="CC7832"/>
          <w:sz w:val="20"/>
          <w:szCs w:val="20"/>
          <w:lang w:bidi="hi-IN"/>
        </w:rPr>
        <w:t>,</w:t>
      </w:r>
      <w:r w:rsidRPr="002F57C8">
        <w:rPr>
          <w:rFonts w:ascii="Consolas" w:eastAsia="Times New Roman" w:hAnsi="Consolas" w:cs="Courier New"/>
          <w:color w:val="CC7832"/>
          <w:sz w:val="20"/>
          <w:szCs w:val="20"/>
          <w:lang w:bidi="hi-IN"/>
        </w:rPr>
        <w:br/>
        <w:t xml:space="preserve">    </w:t>
      </w:r>
      <w:r w:rsidRPr="002F57C8">
        <w:rPr>
          <w:rFonts w:ascii="Consolas" w:eastAsia="Times New Roman" w:hAnsi="Consolas" w:cs="Courier New"/>
          <w:color w:val="A9B7C6"/>
          <w:sz w:val="20"/>
          <w:szCs w:val="20"/>
          <w:lang w:bidi="hi-IN"/>
        </w:rPr>
        <w:t>database=</w:t>
      </w:r>
      <w:r w:rsidRPr="002F57C8">
        <w:rPr>
          <w:rFonts w:ascii="Consolas" w:eastAsia="Times New Roman" w:hAnsi="Consolas" w:cs="Courier New"/>
          <w:color w:val="A5C261"/>
          <w:sz w:val="20"/>
          <w:szCs w:val="20"/>
          <w:lang w:bidi="hi-IN"/>
        </w:rPr>
        <w:t>"users"</w:t>
      </w:r>
      <w:r w:rsidRPr="002F57C8">
        <w:rPr>
          <w:rFonts w:ascii="Consolas" w:eastAsia="Times New Roman" w:hAnsi="Consolas" w:cs="Courier New"/>
          <w:color w:val="A5C261"/>
          <w:sz w:val="20"/>
          <w:szCs w:val="20"/>
          <w:lang w:bidi="hi-IN"/>
        </w:rPr>
        <w:br/>
      </w:r>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t xml:space="preserve">cursor = </w:t>
      </w:r>
      <w:proofErr w:type="spellStart"/>
      <w:r w:rsidRPr="002F57C8">
        <w:rPr>
          <w:rFonts w:ascii="Consolas" w:eastAsia="Times New Roman" w:hAnsi="Consolas" w:cs="Courier New"/>
          <w:color w:val="A9B7C6"/>
          <w:sz w:val="20"/>
          <w:szCs w:val="20"/>
          <w:lang w:bidi="hi-IN"/>
        </w:rPr>
        <w:t>con.cursor</w:t>
      </w:r>
      <w:proofErr w:type="spellEnd"/>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r>
      <w:proofErr w:type="spellStart"/>
      <w:r w:rsidRPr="002F57C8">
        <w:rPr>
          <w:rFonts w:ascii="Consolas" w:eastAsia="Times New Roman" w:hAnsi="Consolas" w:cs="Courier New"/>
          <w:color w:val="A9B7C6"/>
          <w:sz w:val="20"/>
          <w:szCs w:val="20"/>
          <w:lang w:bidi="hi-IN"/>
        </w:rPr>
        <w:t>cursor.execute</w:t>
      </w:r>
      <w:proofErr w:type="spellEnd"/>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5C261"/>
          <w:sz w:val="20"/>
          <w:szCs w:val="20"/>
          <w:lang w:bidi="hi-IN"/>
        </w:rPr>
        <w:t>"Select * from data"</w:t>
      </w:r>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r>
      <w:r w:rsidRPr="002F57C8">
        <w:rPr>
          <w:rFonts w:ascii="Consolas" w:eastAsia="Times New Roman" w:hAnsi="Consolas" w:cs="Courier New"/>
          <w:color w:val="A9B7C6"/>
          <w:sz w:val="20"/>
          <w:szCs w:val="20"/>
          <w:lang w:bidi="hi-IN"/>
        </w:rPr>
        <w:br/>
        <w:t xml:space="preserve">data = </w:t>
      </w:r>
      <w:proofErr w:type="spellStart"/>
      <w:r w:rsidRPr="002F57C8">
        <w:rPr>
          <w:rFonts w:ascii="Consolas" w:eastAsia="Times New Roman" w:hAnsi="Consolas" w:cs="Courier New"/>
          <w:color w:val="A9B7C6"/>
          <w:sz w:val="20"/>
          <w:szCs w:val="20"/>
          <w:lang w:bidi="hi-IN"/>
        </w:rPr>
        <w:t>cursor.fetchall</w:t>
      </w:r>
      <w:proofErr w:type="spellEnd"/>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r>
      <w:proofErr w:type="spellStart"/>
      <w:r w:rsidRPr="002F57C8">
        <w:rPr>
          <w:rFonts w:ascii="Consolas" w:eastAsia="Times New Roman" w:hAnsi="Consolas" w:cs="Courier New"/>
          <w:color w:val="CC7832"/>
          <w:sz w:val="20"/>
          <w:szCs w:val="20"/>
          <w:lang w:bidi="hi-IN"/>
        </w:rPr>
        <w:t>try</w:t>
      </w:r>
      <w:r w:rsidRPr="002F57C8">
        <w:rPr>
          <w:rFonts w:ascii="Consolas" w:eastAsia="Times New Roman" w:hAnsi="Consolas" w:cs="Courier New"/>
          <w:color w:val="A9B7C6"/>
          <w:sz w:val="20"/>
          <w:szCs w:val="20"/>
          <w:lang w:bidi="hi-IN"/>
        </w:rPr>
        <w:t>:sno</w:t>
      </w:r>
      <w:proofErr w:type="spellEnd"/>
      <w:r w:rsidRPr="002F57C8">
        <w:rPr>
          <w:rFonts w:ascii="Consolas" w:eastAsia="Times New Roman" w:hAnsi="Consolas" w:cs="Courier New"/>
          <w:color w:val="A9B7C6"/>
          <w:sz w:val="20"/>
          <w:szCs w:val="20"/>
          <w:lang w:bidi="hi-IN"/>
        </w:rPr>
        <w:t>=data[</w:t>
      </w:r>
      <w:proofErr w:type="spellStart"/>
      <w:r w:rsidRPr="002F57C8">
        <w:rPr>
          <w:rFonts w:ascii="Consolas" w:eastAsia="Times New Roman" w:hAnsi="Consolas" w:cs="Courier New"/>
          <w:color w:val="A9B7C6"/>
          <w:sz w:val="20"/>
          <w:szCs w:val="20"/>
          <w:lang w:bidi="hi-IN"/>
        </w:rPr>
        <w:t>len</w:t>
      </w:r>
      <w:proofErr w:type="spellEnd"/>
      <w:r w:rsidRPr="002F57C8">
        <w:rPr>
          <w:rFonts w:ascii="Consolas" w:eastAsia="Times New Roman" w:hAnsi="Consolas" w:cs="Courier New"/>
          <w:color w:val="A9B7C6"/>
          <w:sz w:val="20"/>
          <w:szCs w:val="20"/>
          <w:lang w:bidi="hi-IN"/>
        </w:rPr>
        <w:t>(data)-</w:t>
      </w:r>
      <w:r w:rsidRPr="002F57C8">
        <w:rPr>
          <w:rFonts w:ascii="Consolas" w:eastAsia="Times New Roman" w:hAnsi="Consolas" w:cs="Courier New"/>
          <w:color w:val="6897BB"/>
          <w:sz w:val="20"/>
          <w:szCs w:val="20"/>
          <w:lang w:bidi="hi-IN"/>
        </w:rPr>
        <w:t>1</w:t>
      </w:r>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6897BB"/>
          <w:sz w:val="20"/>
          <w:szCs w:val="20"/>
          <w:lang w:bidi="hi-IN"/>
        </w:rPr>
        <w:t>0</w:t>
      </w:r>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6897BB"/>
          <w:sz w:val="20"/>
          <w:szCs w:val="20"/>
          <w:lang w:bidi="hi-IN"/>
        </w:rPr>
        <w:t>1</w:t>
      </w:r>
      <w:r w:rsidRPr="002F57C8">
        <w:rPr>
          <w:rFonts w:ascii="Consolas" w:eastAsia="Times New Roman" w:hAnsi="Consolas" w:cs="Courier New"/>
          <w:color w:val="6897BB"/>
          <w:sz w:val="20"/>
          <w:szCs w:val="20"/>
          <w:lang w:bidi="hi-IN"/>
        </w:rPr>
        <w:br/>
      </w:r>
      <w:proofErr w:type="spellStart"/>
      <w:r w:rsidRPr="002F57C8">
        <w:rPr>
          <w:rFonts w:ascii="Consolas" w:eastAsia="Times New Roman" w:hAnsi="Consolas" w:cs="Courier New"/>
          <w:color w:val="CC7832"/>
          <w:sz w:val="20"/>
          <w:szCs w:val="20"/>
          <w:lang w:bidi="hi-IN"/>
        </w:rPr>
        <w:t>except</w:t>
      </w:r>
      <w:r w:rsidRPr="002F57C8">
        <w:rPr>
          <w:rFonts w:ascii="Consolas" w:eastAsia="Times New Roman" w:hAnsi="Consolas" w:cs="Courier New"/>
          <w:color w:val="A9B7C6"/>
          <w:sz w:val="20"/>
          <w:szCs w:val="20"/>
          <w:lang w:bidi="hi-IN"/>
        </w:rPr>
        <w:t>:sno</w:t>
      </w:r>
      <w:proofErr w:type="spellEnd"/>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6897BB"/>
          <w:sz w:val="20"/>
          <w:szCs w:val="20"/>
          <w:lang w:bidi="hi-IN"/>
        </w:rPr>
        <w:t>1</w:t>
      </w:r>
      <w:r w:rsidRPr="002F57C8">
        <w:rPr>
          <w:rFonts w:ascii="Consolas" w:eastAsia="Times New Roman" w:hAnsi="Consolas" w:cs="Courier New"/>
          <w:color w:val="6897BB"/>
          <w:sz w:val="20"/>
          <w:szCs w:val="20"/>
          <w:lang w:bidi="hi-IN"/>
        </w:rPr>
        <w:br/>
      </w:r>
      <w:del w:id="90" w:author="Anish Banerjee" w:date="2020-08-31T22:38:00Z">
        <w:r w:rsidRPr="002F57C8" w:rsidDel="00211665">
          <w:rPr>
            <w:rFonts w:ascii="Consolas" w:eastAsia="Times New Roman" w:hAnsi="Consolas" w:cs="Courier New"/>
            <w:color w:val="6897BB"/>
            <w:sz w:val="20"/>
            <w:szCs w:val="20"/>
            <w:lang w:bidi="hi-IN"/>
          </w:rPr>
          <w:br/>
        </w:r>
      </w:del>
      <w:r w:rsidRPr="002F57C8">
        <w:rPr>
          <w:rFonts w:ascii="Consolas" w:eastAsia="Times New Roman" w:hAnsi="Consolas" w:cs="Courier New"/>
          <w:color w:val="6897BB"/>
          <w:sz w:val="20"/>
          <w:szCs w:val="20"/>
          <w:lang w:bidi="hi-IN"/>
        </w:rPr>
        <w:br/>
      </w:r>
      <w:r w:rsidRPr="002F57C8">
        <w:rPr>
          <w:rFonts w:ascii="Consolas" w:eastAsia="Times New Roman" w:hAnsi="Consolas" w:cs="Courier New"/>
          <w:color w:val="808080"/>
          <w:sz w:val="20"/>
          <w:szCs w:val="20"/>
          <w:lang w:bidi="hi-IN"/>
        </w:rPr>
        <w:t>#Get current date</w:t>
      </w:r>
      <w:r w:rsidRPr="002F57C8">
        <w:rPr>
          <w:rFonts w:ascii="Consolas" w:eastAsia="Times New Roman" w:hAnsi="Consolas" w:cs="Courier New"/>
          <w:color w:val="808080"/>
          <w:sz w:val="20"/>
          <w:szCs w:val="20"/>
          <w:lang w:bidi="hi-IN"/>
        </w:rPr>
        <w:br/>
      </w:r>
      <w:r w:rsidRPr="002F57C8">
        <w:rPr>
          <w:rFonts w:ascii="Consolas" w:eastAsia="Times New Roman" w:hAnsi="Consolas" w:cs="Courier New"/>
          <w:color w:val="808080"/>
          <w:sz w:val="20"/>
          <w:szCs w:val="20"/>
          <w:lang w:bidi="hi-IN"/>
        </w:rPr>
        <w:br/>
      </w:r>
      <w:r w:rsidRPr="002F57C8">
        <w:rPr>
          <w:rFonts w:ascii="Consolas" w:eastAsia="Times New Roman" w:hAnsi="Consolas" w:cs="Courier New"/>
          <w:color w:val="CC7832"/>
          <w:sz w:val="20"/>
          <w:szCs w:val="20"/>
          <w:lang w:bidi="hi-IN"/>
        </w:rPr>
        <w:t xml:space="preserve">def </w:t>
      </w:r>
      <w:proofErr w:type="spellStart"/>
      <w:r w:rsidRPr="002F57C8">
        <w:rPr>
          <w:rFonts w:ascii="Consolas" w:eastAsia="Times New Roman" w:hAnsi="Consolas" w:cs="Courier New"/>
          <w:color w:val="A9B7C6"/>
          <w:sz w:val="20"/>
          <w:szCs w:val="20"/>
          <w:lang w:bidi="hi-IN"/>
        </w:rPr>
        <w:t>get_day</w:t>
      </w:r>
      <w:proofErr w:type="spellEnd"/>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t xml:space="preserve">    a=</w:t>
      </w:r>
      <w:proofErr w:type="spellStart"/>
      <w:r w:rsidRPr="002F57C8">
        <w:rPr>
          <w:rFonts w:ascii="Consolas" w:eastAsia="Times New Roman" w:hAnsi="Consolas" w:cs="Courier New"/>
          <w:color w:val="A9B7C6"/>
          <w:sz w:val="20"/>
          <w:szCs w:val="20"/>
          <w:lang w:bidi="hi-IN"/>
        </w:rPr>
        <w:t>datetime.datetime.now</w:t>
      </w:r>
      <w:proofErr w:type="spellEnd"/>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t xml:space="preserve">    day=</w:t>
      </w:r>
      <w:proofErr w:type="spellStart"/>
      <w:r w:rsidRPr="002F57C8">
        <w:rPr>
          <w:rFonts w:ascii="Consolas" w:eastAsia="Times New Roman" w:hAnsi="Consolas" w:cs="Courier New"/>
          <w:color w:val="A9B7C6"/>
          <w:sz w:val="20"/>
          <w:szCs w:val="20"/>
          <w:lang w:bidi="hi-IN"/>
        </w:rPr>
        <w:t>a.day</w:t>
      </w:r>
      <w:proofErr w:type="spellEnd"/>
      <w:r w:rsidRPr="002F57C8">
        <w:rPr>
          <w:rFonts w:ascii="Consolas" w:eastAsia="Times New Roman" w:hAnsi="Consolas" w:cs="Courier New"/>
          <w:color w:val="A9B7C6"/>
          <w:sz w:val="20"/>
          <w:szCs w:val="20"/>
          <w:lang w:bidi="hi-IN"/>
        </w:rPr>
        <w:br/>
        <w:t xml:space="preserve">    month=</w:t>
      </w:r>
      <w:proofErr w:type="spellStart"/>
      <w:r w:rsidRPr="002F57C8">
        <w:rPr>
          <w:rFonts w:ascii="Consolas" w:eastAsia="Times New Roman" w:hAnsi="Consolas" w:cs="Courier New"/>
          <w:color w:val="A9B7C6"/>
          <w:sz w:val="20"/>
          <w:szCs w:val="20"/>
          <w:lang w:bidi="hi-IN"/>
        </w:rPr>
        <w:t>a.month</w:t>
      </w:r>
      <w:proofErr w:type="spellEnd"/>
      <w:r w:rsidRPr="002F57C8">
        <w:rPr>
          <w:rFonts w:ascii="Consolas" w:eastAsia="Times New Roman" w:hAnsi="Consolas" w:cs="Courier New"/>
          <w:color w:val="A9B7C6"/>
          <w:sz w:val="20"/>
          <w:szCs w:val="20"/>
          <w:lang w:bidi="hi-IN"/>
        </w:rPr>
        <w:br/>
        <w:t xml:space="preserve">    year=</w:t>
      </w:r>
      <w:proofErr w:type="spellStart"/>
      <w:r w:rsidRPr="002F57C8">
        <w:rPr>
          <w:rFonts w:ascii="Consolas" w:eastAsia="Times New Roman" w:hAnsi="Consolas" w:cs="Courier New"/>
          <w:color w:val="A9B7C6"/>
          <w:sz w:val="20"/>
          <w:szCs w:val="20"/>
          <w:lang w:bidi="hi-IN"/>
        </w:rPr>
        <w:t>a.year</w:t>
      </w:r>
      <w:proofErr w:type="spellEnd"/>
      <w:r w:rsidRPr="002F57C8">
        <w:rPr>
          <w:rFonts w:ascii="Consolas" w:eastAsia="Times New Roman" w:hAnsi="Consolas" w:cs="Courier New"/>
          <w:color w:val="A9B7C6"/>
          <w:sz w:val="20"/>
          <w:szCs w:val="20"/>
          <w:lang w:bidi="hi-IN"/>
        </w:rPr>
        <w:br/>
        <w:t xml:space="preserve">    day=</w:t>
      </w:r>
      <w:r w:rsidRPr="002F57C8">
        <w:rPr>
          <w:rFonts w:ascii="Consolas" w:eastAsia="Times New Roman" w:hAnsi="Consolas" w:cs="Courier New"/>
          <w:color w:val="6A8759"/>
          <w:sz w:val="20"/>
          <w:szCs w:val="20"/>
          <w:lang w:bidi="hi-IN"/>
        </w:rPr>
        <w:t>f"</w:t>
      </w:r>
      <w:r w:rsidRPr="002F57C8">
        <w:rPr>
          <w:rFonts w:ascii="Consolas" w:eastAsia="Times New Roman" w:hAnsi="Consolas" w:cs="Courier New"/>
          <w:color w:val="CC7832"/>
          <w:sz w:val="20"/>
          <w:szCs w:val="20"/>
          <w:lang w:bidi="hi-IN"/>
        </w:rPr>
        <w:t>{</w:t>
      </w:r>
      <w:r w:rsidRPr="002F57C8">
        <w:rPr>
          <w:rFonts w:ascii="Consolas" w:eastAsia="Times New Roman" w:hAnsi="Consolas" w:cs="Courier New"/>
          <w:color w:val="A9B7C6"/>
          <w:sz w:val="20"/>
          <w:szCs w:val="20"/>
          <w:lang w:bidi="hi-IN"/>
        </w:rPr>
        <w:t>str(year)</w:t>
      </w:r>
      <w:r w:rsidRPr="002F57C8">
        <w:rPr>
          <w:rFonts w:ascii="Consolas" w:eastAsia="Times New Roman" w:hAnsi="Consolas" w:cs="Courier New"/>
          <w:color w:val="CC7832"/>
          <w:sz w:val="20"/>
          <w:szCs w:val="20"/>
          <w:lang w:bidi="hi-IN"/>
        </w:rPr>
        <w:t>}</w:t>
      </w:r>
      <w:r w:rsidRPr="002F57C8">
        <w:rPr>
          <w:rFonts w:ascii="Consolas" w:eastAsia="Times New Roman" w:hAnsi="Consolas" w:cs="Courier New"/>
          <w:color w:val="6A8759"/>
          <w:sz w:val="20"/>
          <w:szCs w:val="20"/>
          <w:lang w:bidi="hi-IN"/>
        </w:rPr>
        <w:t>-</w:t>
      </w:r>
      <w:r w:rsidRPr="002F57C8">
        <w:rPr>
          <w:rFonts w:ascii="Consolas" w:eastAsia="Times New Roman" w:hAnsi="Consolas" w:cs="Courier New"/>
          <w:color w:val="CC7832"/>
          <w:sz w:val="20"/>
          <w:szCs w:val="20"/>
          <w:lang w:bidi="hi-IN"/>
        </w:rPr>
        <w:t>{</w:t>
      </w:r>
      <w:r w:rsidRPr="002F57C8">
        <w:rPr>
          <w:rFonts w:ascii="Consolas" w:eastAsia="Times New Roman" w:hAnsi="Consolas" w:cs="Courier New"/>
          <w:color w:val="A9B7C6"/>
          <w:sz w:val="20"/>
          <w:szCs w:val="20"/>
          <w:lang w:bidi="hi-IN"/>
        </w:rPr>
        <w:t>str(month)</w:t>
      </w:r>
      <w:r w:rsidRPr="002F57C8">
        <w:rPr>
          <w:rFonts w:ascii="Consolas" w:eastAsia="Times New Roman" w:hAnsi="Consolas" w:cs="Courier New"/>
          <w:color w:val="CC7832"/>
          <w:sz w:val="20"/>
          <w:szCs w:val="20"/>
          <w:lang w:bidi="hi-IN"/>
        </w:rPr>
        <w:t>}</w:t>
      </w:r>
      <w:r w:rsidRPr="002F57C8">
        <w:rPr>
          <w:rFonts w:ascii="Consolas" w:eastAsia="Times New Roman" w:hAnsi="Consolas" w:cs="Courier New"/>
          <w:color w:val="6A8759"/>
          <w:sz w:val="20"/>
          <w:szCs w:val="20"/>
          <w:lang w:bidi="hi-IN"/>
        </w:rPr>
        <w:t>-</w:t>
      </w:r>
      <w:r w:rsidRPr="002F57C8">
        <w:rPr>
          <w:rFonts w:ascii="Consolas" w:eastAsia="Times New Roman" w:hAnsi="Consolas" w:cs="Courier New"/>
          <w:color w:val="CC7832"/>
          <w:sz w:val="20"/>
          <w:szCs w:val="20"/>
          <w:lang w:bidi="hi-IN"/>
        </w:rPr>
        <w:t>{</w:t>
      </w:r>
      <w:r w:rsidRPr="002F57C8">
        <w:rPr>
          <w:rFonts w:ascii="Consolas" w:eastAsia="Times New Roman" w:hAnsi="Consolas" w:cs="Courier New"/>
          <w:color w:val="A9B7C6"/>
          <w:sz w:val="20"/>
          <w:szCs w:val="20"/>
          <w:lang w:bidi="hi-IN"/>
        </w:rPr>
        <w:t>str(day)</w:t>
      </w:r>
      <w:r w:rsidRPr="002F57C8">
        <w:rPr>
          <w:rFonts w:ascii="Consolas" w:eastAsia="Times New Roman" w:hAnsi="Consolas" w:cs="Courier New"/>
          <w:color w:val="CC7832"/>
          <w:sz w:val="20"/>
          <w:szCs w:val="20"/>
          <w:lang w:bidi="hi-IN"/>
        </w:rPr>
        <w:t>}</w:t>
      </w:r>
      <w:r w:rsidRPr="002F57C8">
        <w:rPr>
          <w:rFonts w:ascii="Consolas" w:eastAsia="Times New Roman" w:hAnsi="Consolas" w:cs="Courier New"/>
          <w:color w:val="6A8759"/>
          <w:sz w:val="20"/>
          <w:szCs w:val="20"/>
          <w:lang w:bidi="hi-IN"/>
        </w:rPr>
        <w:t>"</w:t>
      </w:r>
      <w:r w:rsidRPr="002F57C8">
        <w:rPr>
          <w:rFonts w:ascii="Consolas" w:eastAsia="Times New Roman" w:hAnsi="Consolas" w:cs="Courier New"/>
          <w:color w:val="6A8759"/>
          <w:sz w:val="20"/>
          <w:szCs w:val="20"/>
          <w:lang w:bidi="hi-IN"/>
        </w:rPr>
        <w:br/>
        <w:t xml:space="preserve">    </w:t>
      </w:r>
      <w:r w:rsidRPr="002F57C8">
        <w:rPr>
          <w:rFonts w:ascii="Consolas" w:eastAsia="Times New Roman" w:hAnsi="Consolas" w:cs="Courier New"/>
          <w:color w:val="CC7832"/>
          <w:sz w:val="20"/>
          <w:szCs w:val="20"/>
          <w:lang w:bidi="hi-IN"/>
        </w:rPr>
        <w:t xml:space="preserve">return </w:t>
      </w:r>
      <w:r w:rsidRPr="002F57C8">
        <w:rPr>
          <w:rFonts w:ascii="Consolas" w:eastAsia="Times New Roman" w:hAnsi="Consolas" w:cs="Courier New"/>
          <w:color w:val="A9B7C6"/>
          <w:sz w:val="20"/>
          <w:szCs w:val="20"/>
          <w:lang w:bidi="hi-IN"/>
        </w:rPr>
        <w:t>day</w:t>
      </w:r>
      <w:r w:rsidRPr="002F57C8">
        <w:rPr>
          <w:rFonts w:ascii="Consolas" w:eastAsia="Times New Roman" w:hAnsi="Consolas" w:cs="Courier New"/>
          <w:color w:val="A9B7C6"/>
          <w:sz w:val="20"/>
          <w:szCs w:val="20"/>
          <w:lang w:bidi="hi-IN"/>
        </w:rPr>
        <w:br/>
      </w:r>
      <w:r w:rsidRPr="002F57C8">
        <w:rPr>
          <w:rFonts w:ascii="Consolas" w:eastAsia="Times New Roman" w:hAnsi="Consolas" w:cs="Courier New"/>
          <w:color w:val="A9B7C6"/>
          <w:sz w:val="20"/>
          <w:szCs w:val="20"/>
          <w:lang w:bidi="hi-IN"/>
        </w:rPr>
        <w:br/>
      </w:r>
      <w:r w:rsidRPr="002F57C8">
        <w:rPr>
          <w:rFonts w:ascii="Consolas" w:eastAsia="Times New Roman" w:hAnsi="Consolas" w:cs="Courier New"/>
          <w:color w:val="808080"/>
          <w:sz w:val="20"/>
          <w:szCs w:val="20"/>
          <w:lang w:bidi="hi-IN"/>
        </w:rPr>
        <w:t>#Scrapping</w:t>
      </w:r>
      <w:r w:rsidRPr="002F57C8">
        <w:rPr>
          <w:rFonts w:ascii="Consolas" w:eastAsia="Times New Roman" w:hAnsi="Consolas" w:cs="Courier New"/>
          <w:color w:val="808080"/>
          <w:sz w:val="20"/>
          <w:szCs w:val="20"/>
          <w:lang w:bidi="hi-IN"/>
        </w:rPr>
        <w:br/>
      </w:r>
      <w:r w:rsidRPr="002F57C8">
        <w:rPr>
          <w:rFonts w:ascii="Consolas" w:eastAsia="Times New Roman" w:hAnsi="Consolas" w:cs="Courier New"/>
          <w:color w:val="808080"/>
          <w:sz w:val="20"/>
          <w:szCs w:val="20"/>
          <w:lang w:bidi="hi-IN"/>
        </w:rPr>
        <w:br/>
      </w:r>
      <w:r w:rsidRPr="002F57C8">
        <w:rPr>
          <w:rFonts w:ascii="Consolas" w:eastAsia="Times New Roman" w:hAnsi="Consolas" w:cs="Courier New"/>
          <w:color w:val="808080"/>
          <w:sz w:val="20"/>
          <w:szCs w:val="20"/>
          <w:lang w:bidi="hi-IN"/>
        </w:rPr>
        <w:br/>
      </w:r>
      <w:r w:rsidRPr="002F57C8">
        <w:rPr>
          <w:rFonts w:ascii="Consolas" w:eastAsia="Times New Roman" w:hAnsi="Consolas" w:cs="Courier New"/>
          <w:color w:val="CC7832"/>
          <w:sz w:val="20"/>
          <w:szCs w:val="20"/>
          <w:lang w:bidi="hi-IN"/>
        </w:rPr>
        <w:t xml:space="preserve">class </w:t>
      </w:r>
      <w:proofErr w:type="spellStart"/>
      <w:r w:rsidRPr="002F57C8">
        <w:rPr>
          <w:rFonts w:ascii="Consolas" w:eastAsia="Times New Roman" w:hAnsi="Consolas" w:cs="Courier New"/>
          <w:color w:val="A9B7C6"/>
          <w:sz w:val="20"/>
          <w:szCs w:val="20"/>
          <w:lang w:bidi="hi-IN"/>
        </w:rPr>
        <w:t>WebTable</w:t>
      </w:r>
      <w:proofErr w:type="spellEnd"/>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t xml:space="preserve">    </w:t>
      </w:r>
      <w:r w:rsidRPr="002F57C8">
        <w:rPr>
          <w:rFonts w:ascii="Consolas" w:eastAsia="Times New Roman" w:hAnsi="Consolas" w:cs="Courier New"/>
          <w:color w:val="CC7832"/>
          <w:sz w:val="20"/>
          <w:szCs w:val="20"/>
          <w:lang w:bidi="hi-IN"/>
        </w:rPr>
        <w:t xml:space="preserve">def </w:t>
      </w:r>
      <w:r w:rsidRPr="002F57C8">
        <w:rPr>
          <w:rFonts w:ascii="Consolas" w:eastAsia="Times New Roman" w:hAnsi="Consolas" w:cs="Courier New"/>
          <w:color w:val="A9B7C6"/>
          <w:sz w:val="20"/>
          <w:szCs w:val="20"/>
          <w:lang w:bidi="hi-IN"/>
        </w:rPr>
        <w:t>__</w:t>
      </w:r>
      <w:proofErr w:type="spellStart"/>
      <w:r w:rsidRPr="002F57C8">
        <w:rPr>
          <w:rFonts w:ascii="Consolas" w:eastAsia="Times New Roman" w:hAnsi="Consolas" w:cs="Courier New"/>
          <w:color w:val="A9B7C6"/>
          <w:sz w:val="20"/>
          <w:szCs w:val="20"/>
          <w:lang w:bidi="hi-IN"/>
        </w:rPr>
        <w:t>init</w:t>
      </w:r>
      <w:proofErr w:type="spellEnd"/>
      <w:r w:rsidRPr="002F57C8">
        <w:rPr>
          <w:rFonts w:ascii="Consolas" w:eastAsia="Times New Roman" w:hAnsi="Consolas" w:cs="Courier New"/>
          <w:color w:val="A9B7C6"/>
          <w:sz w:val="20"/>
          <w:szCs w:val="20"/>
          <w:lang w:bidi="hi-IN"/>
        </w:rPr>
        <w:t>__(self</w:t>
      </w:r>
      <w:r w:rsidRPr="002F57C8">
        <w:rPr>
          <w:rFonts w:ascii="Consolas" w:eastAsia="Times New Roman" w:hAnsi="Consolas" w:cs="Courier New"/>
          <w:color w:val="CC7832"/>
          <w:sz w:val="20"/>
          <w:szCs w:val="20"/>
          <w:lang w:bidi="hi-IN"/>
        </w:rPr>
        <w:t xml:space="preserve">, </w:t>
      </w:r>
      <w:proofErr w:type="spellStart"/>
      <w:r w:rsidRPr="002F57C8">
        <w:rPr>
          <w:rFonts w:ascii="Consolas" w:eastAsia="Times New Roman" w:hAnsi="Consolas" w:cs="Courier New"/>
          <w:color w:val="A9B7C6"/>
          <w:sz w:val="20"/>
          <w:szCs w:val="20"/>
          <w:lang w:bidi="hi-IN"/>
        </w:rPr>
        <w:t>webtable</w:t>
      </w:r>
      <w:proofErr w:type="spellEnd"/>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t xml:space="preserve">        </w:t>
      </w:r>
      <w:proofErr w:type="spellStart"/>
      <w:r w:rsidRPr="002F57C8">
        <w:rPr>
          <w:rFonts w:ascii="Consolas" w:eastAsia="Times New Roman" w:hAnsi="Consolas" w:cs="Courier New"/>
          <w:color w:val="A9B7C6"/>
          <w:sz w:val="20"/>
          <w:szCs w:val="20"/>
          <w:lang w:bidi="hi-IN"/>
        </w:rPr>
        <w:t>self.table</w:t>
      </w:r>
      <w:proofErr w:type="spellEnd"/>
      <w:r w:rsidRPr="002F57C8">
        <w:rPr>
          <w:rFonts w:ascii="Consolas" w:eastAsia="Times New Roman" w:hAnsi="Consolas" w:cs="Courier New"/>
          <w:color w:val="A9B7C6"/>
          <w:sz w:val="20"/>
          <w:szCs w:val="20"/>
          <w:lang w:bidi="hi-IN"/>
        </w:rPr>
        <w:t xml:space="preserve"> = </w:t>
      </w:r>
      <w:proofErr w:type="spellStart"/>
      <w:r w:rsidRPr="002F57C8">
        <w:rPr>
          <w:rFonts w:ascii="Consolas" w:eastAsia="Times New Roman" w:hAnsi="Consolas" w:cs="Courier New"/>
          <w:color w:val="A9B7C6"/>
          <w:sz w:val="20"/>
          <w:szCs w:val="20"/>
          <w:lang w:bidi="hi-IN"/>
        </w:rPr>
        <w:t>webtable</w:t>
      </w:r>
      <w:proofErr w:type="spellEnd"/>
      <w:r w:rsidRPr="002F57C8">
        <w:rPr>
          <w:rFonts w:ascii="Consolas" w:eastAsia="Times New Roman" w:hAnsi="Consolas" w:cs="Courier New"/>
          <w:color w:val="A9B7C6"/>
          <w:sz w:val="20"/>
          <w:szCs w:val="20"/>
          <w:lang w:bidi="hi-IN"/>
        </w:rPr>
        <w:br/>
      </w:r>
      <w:r w:rsidRPr="002F57C8">
        <w:rPr>
          <w:rFonts w:ascii="Consolas" w:eastAsia="Times New Roman" w:hAnsi="Consolas" w:cs="Courier New"/>
          <w:color w:val="A9B7C6"/>
          <w:sz w:val="20"/>
          <w:szCs w:val="20"/>
          <w:lang w:bidi="hi-IN"/>
        </w:rPr>
        <w:br/>
        <w:t xml:space="preserve">    </w:t>
      </w:r>
      <w:r w:rsidRPr="002F57C8">
        <w:rPr>
          <w:rFonts w:ascii="Consolas" w:eastAsia="Times New Roman" w:hAnsi="Consolas" w:cs="Courier New"/>
          <w:color w:val="CC7832"/>
          <w:sz w:val="20"/>
          <w:szCs w:val="20"/>
          <w:lang w:bidi="hi-IN"/>
        </w:rPr>
        <w:t xml:space="preserve">def </w:t>
      </w:r>
      <w:proofErr w:type="spellStart"/>
      <w:r w:rsidRPr="002F57C8">
        <w:rPr>
          <w:rFonts w:ascii="Consolas" w:eastAsia="Times New Roman" w:hAnsi="Consolas" w:cs="Courier New"/>
          <w:color w:val="A9B7C6"/>
          <w:sz w:val="20"/>
          <w:szCs w:val="20"/>
          <w:lang w:bidi="hi-IN"/>
        </w:rPr>
        <w:t>column_data</w:t>
      </w:r>
      <w:proofErr w:type="spellEnd"/>
      <w:r w:rsidRPr="002F57C8">
        <w:rPr>
          <w:rFonts w:ascii="Consolas" w:eastAsia="Times New Roman" w:hAnsi="Consolas" w:cs="Courier New"/>
          <w:color w:val="A9B7C6"/>
          <w:sz w:val="20"/>
          <w:szCs w:val="20"/>
          <w:lang w:bidi="hi-IN"/>
        </w:rPr>
        <w:t>(self</w:t>
      </w:r>
      <w:r w:rsidRPr="002F57C8">
        <w:rPr>
          <w:rFonts w:ascii="Consolas" w:eastAsia="Times New Roman" w:hAnsi="Consolas" w:cs="Courier New"/>
          <w:color w:val="CC7832"/>
          <w:sz w:val="20"/>
          <w:szCs w:val="20"/>
          <w:lang w:bidi="hi-IN"/>
        </w:rPr>
        <w:t xml:space="preserve">, </w:t>
      </w:r>
      <w:proofErr w:type="spellStart"/>
      <w:r w:rsidRPr="002F57C8">
        <w:rPr>
          <w:rFonts w:ascii="Consolas" w:eastAsia="Times New Roman" w:hAnsi="Consolas" w:cs="Courier New"/>
          <w:color w:val="A9B7C6"/>
          <w:sz w:val="20"/>
          <w:szCs w:val="20"/>
          <w:lang w:bidi="hi-IN"/>
        </w:rPr>
        <w:t>column_number</w:t>
      </w:r>
      <w:proofErr w:type="spellEnd"/>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t xml:space="preserve">        col = </w:t>
      </w:r>
      <w:proofErr w:type="spellStart"/>
      <w:r w:rsidRPr="002F57C8">
        <w:rPr>
          <w:rFonts w:ascii="Consolas" w:eastAsia="Times New Roman" w:hAnsi="Consolas" w:cs="Courier New"/>
          <w:color w:val="A9B7C6"/>
          <w:sz w:val="20"/>
          <w:szCs w:val="20"/>
          <w:lang w:bidi="hi-IN"/>
        </w:rPr>
        <w:t>self.table.find_elements_by_xpath</w:t>
      </w:r>
      <w:proofErr w:type="spellEnd"/>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5C261"/>
          <w:sz w:val="20"/>
          <w:szCs w:val="20"/>
          <w:lang w:bidi="hi-IN"/>
        </w:rPr>
        <w:t>"//</w:t>
      </w:r>
      <w:proofErr w:type="spellStart"/>
      <w:r w:rsidRPr="002F57C8">
        <w:rPr>
          <w:rFonts w:ascii="Consolas" w:eastAsia="Times New Roman" w:hAnsi="Consolas" w:cs="Courier New"/>
          <w:color w:val="A5C261"/>
          <w:sz w:val="20"/>
          <w:szCs w:val="20"/>
          <w:lang w:bidi="hi-IN"/>
        </w:rPr>
        <w:t>tbody</w:t>
      </w:r>
      <w:proofErr w:type="spellEnd"/>
      <w:r w:rsidRPr="002F57C8">
        <w:rPr>
          <w:rFonts w:ascii="Consolas" w:eastAsia="Times New Roman" w:hAnsi="Consolas" w:cs="Courier New"/>
          <w:color w:val="A5C261"/>
          <w:sz w:val="20"/>
          <w:szCs w:val="20"/>
          <w:lang w:bidi="hi-IN"/>
        </w:rPr>
        <w:t xml:space="preserve">[1]/tr/td[" </w:t>
      </w:r>
      <w:r w:rsidRPr="002F57C8">
        <w:rPr>
          <w:rFonts w:ascii="Consolas" w:eastAsia="Times New Roman" w:hAnsi="Consolas" w:cs="Courier New"/>
          <w:color w:val="A9B7C6"/>
          <w:sz w:val="20"/>
          <w:szCs w:val="20"/>
          <w:lang w:bidi="hi-IN"/>
        </w:rPr>
        <w:t>+ str(</w:t>
      </w:r>
      <w:proofErr w:type="spellStart"/>
      <w:r w:rsidRPr="002F57C8">
        <w:rPr>
          <w:rFonts w:ascii="Consolas" w:eastAsia="Times New Roman" w:hAnsi="Consolas" w:cs="Courier New"/>
          <w:color w:val="A9B7C6"/>
          <w:sz w:val="20"/>
          <w:szCs w:val="20"/>
          <w:lang w:bidi="hi-IN"/>
        </w:rPr>
        <w:t>column_number</w:t>
      </w:r>
      <w:proofErr w:type="spellEnd"/>
      <w:r w:rsidRPr="002F57C8">
        <w:rPr>
          <w:rFonts w:ascii="Consolas" w:eastAsia="Times New Roman" w:hAnsi="Consolas" w:cs="Courier New"/>
          <w:color w:val="A9B7C6"/>
          <w:sz w:val="20"/>
          <w:szCs w:val="20"/>
          <w:lang w:bidi="hi-IN"/>
        </w:rPr>
        <w:t xml:space="preserve">) + </w:t>
      </w:r>
      <w:r w:rsidRPr="002F57C8">
        <w:rPr>
          <w:rFonts w:ascii="Consolas" w:eastAsia="Times New Roman" w:hAnsi="Consolas" w:cs="Courier New"/>
          <w:color w:val="A5C261"/>
          <w:sz w:val="20"/>
          <w:szCs w:val="20"/>
          <w:lang w:bidi="hi-IN"/>
        </w:rPr>
        <w:t>"]"</w:t>
      </w:r>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t xml:space="preserve">        </w:t>
      </w:r>
      <w:proofErr w:type="spellStart"/>
      <w:r w:rsidRPr="002F57C8">
        <w:rPr>
          <w:rFonts w:ascii="Consolas" w:eastAsia="Times New Roman" w:hAnsi="Consolas" w:cs="Courier New"/>
          <w:color w:val="A9B7C6"/>
          <w:sz w:val="20"/>
          <w:szCs w:val="20"/>
          <w:lang w:bidi="hi-IN"/>
        </w:rPr>
        <w:t>rData</w:t>
      </w:r>
      <w:proofErr w:type="spellEnd"/>
      <w:r w:rsidRPr="002F57C8">
        <w:rPr>
          <w:rFonts w:ascii="Consolas" w:eastAsia="Times New Roman" w:hAnsi="Consolas" w:cs="Courier New"/>
          <w:color w:val="A9B7C6"/>
          <w:sz w:val="20"/>
          <w:szCs w:val="20"/>
          <w:lang w:bidi="hi-IN"/>
        </w:rPr>
        <w:t xml:space="preserve"> = []</w:t>
      </w:r>
      <w:r w:rsidRPr="002F57C8">
        <w:rPr>
          <w:rFonts w:ascii="Consolas" w:eastAsia="Times New Roman" w:hAnsi="Consolas" w:cs="Courier New"/>
          <w:color w:val="A9B7C6"/>
          <w:sz w:val="20"/>
          <w:szCs w:val="20"/>
          <w:lang w:bidi="hi-IN"/>
        </w:rPr>
        <w:br/>
        <w:t xml:space="preserve">        </w:t>
      </w:r>
      <w:r w:rsidRPr="002F57C8">
        <w:rPr>
          <w:rFonts w:ascii="Consolas" w:eastAsia="Times New Roman" w:hAnsi="Consolas" w:cs="Courier New"/>
          <w:color w:val="CC7832"/>
          <w:sz w:val="20"/>
          <w:szCs w:val="20"/>
          <w:lang w:bidi="hi-IN"/>
        </w:rPr>
        <w:t xml:space="preserve">for </w:t>
      </w:r>
      <w:proofErr w:type="spellStart"/>
      <w:r w:rsidRPr="002F57C8">
        <w:rPr>
          <w:rFonts w:ascii="Consolas" w:eastAsia="Times New Roman" w:hAnsi="Consolas" w:cs="Courier New"/>
          <w:color w:val="A9B7C6"/>
          <w:sz w:val="20"/>
          <w:szCs w:val="20"/>
          <w:lang w:bidi="hi-IN"/>
        </w:rPr>
        <w:t>webElement</w:t>
      </w:r>
      <w:proofErr w:type="spellEnd"/>
      <w:r w:rsidRPr="002F57C8">
        <w:rPr>
          <w:rFonts w:ascii="Consolas" w:eastAsia="Times New Roman" w:hAnsi="Consolas" w:cs="Courier New"/>
          <w:color w:val="A9B7C6"/>
          <w:sz w:val="20"/>
          <w:szCs w:val="20"/>
          <w:lang w:bidi="hi-IN"/>
        </w:rPr>
        <w:t xml:space="preserve"> </w:t>
      </w:r>
      <w:r w:rsidRPr="002F57C8">
        <w:rPr>
          <w:rFonts w:ascii="Consolas" w:eastAsia="Times New Roman" w:hAnsi="Consolas" w:cs="Courier New"/>
          <w:color w:val="CC7832"/>
          <w:sz w:val="20"/>
          <w:szCs w:val="20"/>
          <w:lang w:bidi="hi-IN"/>
        </w:rPr>
        <w:t xml:space="preserve">in </w:t>
      </w:r>
      <w:r w:rsidRPr="002F57C8">
        <w:rPr>
          <w:rFonts w:ascii="Consolas" w:eastAsia="Times New Roman" w:hAnsi="Consolas" w:cs="Courier New"/>
          <w:color w:val="A9B7C6"/>
          <w:sz w:val="20"/>
          <w:szCs w:val="20"/>
          <w:lang w:bidi="hi-IN"/>
        </w:rPr>
        <w:t>col:</w:t>
      </w:r>
      <w:r w:rsidRPr="002F57C8">
        <w:rPr>
          <w:rFonts w:ascii="Consolas" w:eastAsia="Times New Roman" w:hAnsi="Consolas" w:cs="Courier New"/>
          <w:color w:val="A9B7C6"/>
          <w:sz w:val="20"/>
          <w:szCs w:val="20"/>
          <w:lang w:bidi="hi-IN"/>
        </w:rPr>
        <w:br/>
        <w:t xml:space="preserve">            </w:t>
      </w:r>
      <w:proofErr w:type="spellStart"/>
      <w:r w:rsidRPr="002F57C8">
        <w:rPr>
          <w:rFonts w:ascii="Consolas" w:eastAsia="Times New Roman" w:hAnsi="Consolas" w:cs="Courier New"/>
          <w:color w:val="A9B7C6"/>
          <w:sz w:val="20"/>
          <w:szCs w:val="20"/>
          <w:lang w:bidi="hi-IN"/>
        </w:rPr>
        <w:t>rData.append</w:t>
      </w:r>
      <w:proofErr w:type="spellEnd"/>
      <w:r w:rsidRPr="002F57C8">
        <w:rPr>
          <w:rFonts w:ascii="Consolas" w:eastAsia="Times New Roman" w:hAnsi="Consolas" w:cs="Courier New"/>
          <w:color w:val="A9B7C6"/>
          <w:sz w:val="20"/>
          <w:szCs w:val="20"/>
          <w:lang w:bidi="hi-IN"/>
        </w:rPr>
        <w:t>(</w:t>
      </w:r>
      <w:proofErr w:type="spellStart"/>
      <w:r w:rsidRPr="002F57C8">
        <w:rPr>
          <w:rFonts w:ascii="Consolas" w:eastAsia="Times New Roman" w:hAnsi="Consolas" w:cs="Courier New"/>
          <w:color w:val="A9B7C6"/>
          <w:sz w:val="20"/>
          <w:szCs w:val="20"/>
          <w:lang w:bidi="hi-IN"/>
        </w:rPr>
        <w:t>webElement.text</w:t>
      </w:r>
      <w:proofErr w:type="spellEnd"/>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r>
      <w:r w:rsidRPr="002F57C8">
        <w:rPr>
          <w:rFonts w:ascii="Consolas" w:eastAsia="Times New Roman" w:hAnsi="Consolas" w:cs="Courier New"/>
          <w:color w:val="A9B7C6"/>
          <w:sz w:val="20"/>
          <w:szCs w:val="20"/>
          <w:lang w:bidi="hi-IN"/>
        </w:rPr>
        <w:lastRenderedPageBreak/>
        <w:t xml:space="preserve">        </w:t>
      </w:r>
      <w:r w:rsidRPr="002F57C8">
        <w:rPr>
          <w:rFonts w:ascii="Consolas" w:eastAsia="Times New Roman" w:hAnsi="Consolas" w:cs="Courier New"/>
          <w:color w:val="CC7832"/>
          <w:sz w:val="20"/>
          <w:szCs w:val="20"/>
          <w:lang w:bidi="hi-IN"/>
        </w:rPr>
        <w:t xml:space="preserve">return </w:t>
      </w:r>
      <w:proofErr w:type="spellStart"/>
      <w:r w:rsidRPr="002F57C8">
        <w:rPr>
          <w:rFonts w:ascii="Consolas" w:eastAsia="Times New Roman" w:hAnsi="Consolas" w:cs="Courier New"/>
          <w:color w:val="A9B7C6"/>
          <w:sz w:val="20"/>
          <w:szCs w:val="20"/>
          <w:lang w:bidi="hi-IN"/>
        </w:rPr>
        <w:t>rData</w:t>
      </w:r>
      <w:proofErr w:type="spellEnd"/>
      <w:del w:id="91" w:author="Anish Banerjee" w:date="2020-08-31T22:38:00Z">
        <w:r w:rsidRPr="002F57C8" w:rsidDel="00211665">
          <w:rPr>
            <w:rFonts w:ascii="Consolas" w:eastAsia="Times New Roman" w:hAnsi="Consolas" w:cs="Courier New"/>
            <w:color w:val="A9B7C6"/>
            <w:sz w:val="20"/>
            <w:szCs w:val="20"/>
            <w:lang w:bidi="hi-IN"/>
          </w:rPr>
          <w:br/>
        </w:r>
        <w:r w:rsidRPr="002F57C8" w:rsidDel="00211665">
          <w:rPr>
            <w:rFonts w:ascii="Consolas" w:eastAsia="Times New Roman" w:hAnsi="Consolas" w:cs="Courier New"/>
            <w:color w:val="A9B7C6"/>
            <w:sz w:val="20"/>
            <w:szCs w:val="20"/>
            <w:lang w:bidi="hi-IN"/>
          </w:rPr>
          <w:br/>
        </w:r>
        <w:r w:rsidRPr="002F57C8" w:rsidDel="00211665">
          <w:rPr>
            <w:rFonts w:ascii="Consolas" w:eastAsia="Times New Roman" w:hAnsi="Consolas" w:cs="Courier New"/>
            <w:color w:val="A9B7C6"/>
            <w:sz w:val="20"/>
            <w:szCs w:val="20"/>
            <w:lang w:bidi="hi-IN"/>
          </w:rPr>
          <w:br/>
        </w:r>
      </w:del>
      <w:r w:rsidRPr="002F57C8">
        <w:rPr>
          <w:rFonts w:ascii="Consolas" w:eastAsia="Times New Roman" w:hAnsi="Consolas" w:cs="Courier New"/>
          <w:color w:val="A9B7C6"/>
          <w:sz w:val="20"/>
          <w:szCs w:val="20"/>
          <w:lang w:bidi="hi-IN"/>
        </w:rPr>
        <w:br/>
      </w:r>
    </w:p>
    <w:p w14:paraId="1B64B73F" w14:textId="5745C38A" w:rsidR="002F57C8" w:rsidRPr="002F57C8" w:rsidRDefault="002F57C8" w:rsidP="002F57C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A9B7C6"/>
          <w:sz w:val="20"/>
          <w:szCs w:val="20"/>
          <w:lang w:bidi="hi-IN"/>
        </w:rPr>
      </w:pPr>
      <w:r w:rsidRPr="002F57C8">
        <w:rPr>
          <w:rFonts w:ascii="Consolas" w:eastAsia="Times New Roman" w:hAnsi="Consolas" w:cs="Courier New"/>
          <w:color w:val="CC7832"/>
          <w:sz w:val="20"/>
          <w:szCs w:val="20"/>
          <w:lang w:bidi="hi-IN"/>
        </w:rPr>
        <w:t xml:space="preserve">class </w:t>
      </w:r>
      <w:r w:rsidRPr="002F57C8">
        <w:rPr>
          <w:rFonts w:ascii="Consolas" w:eastAsia="Times New Roman" w:hAnsi="Consolas" w:cs="Courier New"/>
          <w:color w:val="A9B7C6"/>
          <w:sz w:val="20"/>
          <w:szCs w:val="20"/>
          <w:lang w:bidi="hi-IN"/>
        </w:rPr>
        <w:t>Test(</w:t>
      </w:r>
      <w:proofErr w:type="spellStart"/>
      <w:r w:rsidRPr="002F57C8">
        <w:rPr>
          <w:rFonts w:ascii="Consolas" w:eastAsia="Times New Roman" w:hAnsi="Consolas" w:cs="Courier New"/>
          <w:color w:val="A9B7C6"/>
          <w:sz w:val="20"/>
          <w:szCs w:val="20"/>
          <w:lang w:bidi="hi-IN"/>
        </w:rPr>
        <w:t>unittest.TestCase</w:t>
      </w:r>
      <w:proofErr w:type="spellEnd"/>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t xml:space="preserve">    </w:t>
      </w:r>
      <w:r w:rsidRPr="002F57C8">
        <w:rPr>
          <w:rFonts w:ascii="Consolas" w:eastAsia="Times New Roman" w:hAnsi="Consolas" w:cs="Courier New"/>
          <w:color w:val="A9B7C6"/>
          <w:sz w:val="20"/>
          <w:szCs w:val="20"/>
          <w:lang w:bidi="hi-IN"/>
        </w:rPr>
        <w:br/>
        <w:t xml:space="preserve">    </w:t>
      </w:r>
      <w:r w:rsidRPr="002F57C8">
        <w:rPr>
          <w:rFonts w:ascii="Consolas" w:eastAsia="Times New Roman" w:hAnsi="Consolas" w:cs="Courier New"/>
          <w:color w:val="CC7832"/>
          <w:sz w:val="20"/>
          <w:szCs w:val="20"/>
          <w:lang w:bidi="hi-IN"/>
        </w:rPr>
        <w:t xml:space="preserve">def </w:t>
      </w:r>
      <w:proofErr w:type="spellStart"/>
      <w:r w:rsidRPr="002F57C8">
        <w:rPr>
          <w:rFonts w:ascii="Consolas" w:eastAsia="Times New Roman" w:hAnsi="Consolas" w:cs="Courier New"/>
          <w:color w:val="A9B7C6"/>
          <w:sz w:val="20"/>
          <w:szCs w:val="20"/>
          <w:lang w:bidi="hi-IN"/>
        </w:rPr>
        <w:t>test_web_table</w:t>
      </w:r>
      <w:proofErr w:type="spellEnd"/>
      <w:r w:rsidRPr="002F57C8">
        <w:rPr>
          <w:rFonts w:ascii="Consolas" w:eastAsia="Times New Roman" w:hAnsi="Consolas" w:cs="Courier New"/>
          <w:color w:val="A9B7C6"/>
          <w:sz w:val="20"/>
          <w:szCs w:val="20"/>
          <w:lang w:bidi="hi-IN"/>
        </w:rPr>
        <w:t>(self):</w:t>
      </w:r>
      <w:r w:rsidRPr="002F57C8">
        <w:rPr>
          <w:rFonts w:ascii="Consolas" w:eastAsia="Times New Roman" w:hAnsi="Consolas" w:cs="Courier New"/>
          <w:color w:val="A9B7C6"/>
          <w:sz w:val="20"/>
          <w:szCs w:val="20"/>
          <w:lang w:bidi="hi-IN"/>
        </w:rPr>
        <w:br/>
        <w:t xml:space="preserve">        driver = </w:t>
      </w:r>
      <w:proofErr w:type="spellStart"/>
      <w:r w:rsidRPr="002F57C8">
        <w:rPr>
          <w:rFonts w:ascii="Consolas" w:eastAsia="Times New Roman" w:hAnsi="Consolas" w:cs="Courier New"/>
          <w:color w:val="A9B7C6"/>
          <w:sz w:val="20"/>
          <w:szCs w:val="20"/>
          <w:lang w:bidi="hi-IN"/>
        </w:rPr>
        <w:t>webdriver.Chrome</w:t>
      </w:r>
      <w:proofErr w:type="spellEnd"/>
      <w:r w:rsidRPr="002F57C8">
        <w:rPr>
          <w:rFonts w:ascii="Consolas" w:eastAsia="Times New Roman" w:hAnsi="Consolas" w:cs="Courier New"/>
          <w:color w:val="A9B7C6"/>
          <w:sz w:val="20"/>
          <w:szCs w:val="20"/>
          <w:lang w:bidi="hi-IN"/>
        </w:rPr>
        <w:t>(</w:t>
      </w:r>
      <w:proofErr w:type="spellStart"/>
      <w:r w:rsidRPr="002F57C8">
        <w:rPr>
          <w:rFonts w:ascii="Consolas" w:eastAsia="Times New Roman" w:hAnsi="Consolas" w:cs="Courier New"/>
          <w:color w:val="A9B7C6"/>
          <w:sz w:val="20"/>
          <w:szCs w:val="20"/>
          <w:lang w:bidi="hi-IN"/>
        </w:rPr>
        <w:t>executable_path</w:t>
      </w:r>
      <w:proofErr w:type="spellEnd"/>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5C261"/>
          <w:sz w:val="20"/>
          <w:szCs w:val="20"/>
          <w:lang w:bidi="hi-IN"/>
        </w:rPr>
        <w:t>r".\chromedriver.exe"</w:t>
      </w:r>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t xml:space="preserve">        </w:t>
      </w:r>
      <w:proofErr w:type="spellStart"/>
      <w:r w:rsidRPr="002F57C8">
        <w:rPr>
          <w:rFonts w:ascii="Consolas" w:eastAsia="Times New Roman" w:hAnsi="Consolas" w:cs="Courier New"/>
          <w:color w:val="A9B7C6"/>
          <w:sz w:val="20"/>
          <w:szCs w:val="20"/>
          <w:lang w:bidi="hi-IN"/>
        </w:rPr>
        <w:t>driver.implicitly_wait</w:t>
      </w:r>
      <w:proofErr w:type="spellEnd"/>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6897BB"/>
          <w:sz w:val="20"/>
          <w:szCs w:val="20"/>
          <w:lang w:bidi="hi-IN"/>
        </w:rPr>
        <w:t>30</w:t>
      </w:r>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r>
      <w:r w:rsidRPr="002F57C8">
        <w:rPr>
          <w:rFonts w:ascii="Consolas" w:eastAsia="Times New Roman" w:hAnsi="Consolas" w:cs="Courier New"/>
          <w:color w:val="A9B7C6"/>
          <w:sz w:val="20"/>
          <w:szCs w:val="20"/>
          <w:lang w:bidi="hi-IN"/>
        </w:rPr>
        <w:br/>
        <w:t xml:space="preserve">        </w:t>
      </w:r>
      <w:proofErr w:type="spellStart"/>
      <w:r w:rsidRPr="002F57C8">
        <w:rPr>
          <w:rFonts w:ascii="Consolas" w:eastAsia="Times New Roman" w:hAnsi="Consolas" w:cs="Courier New"/>
          <w:color w:val="A9B7C6"/>
          <w:sz w:val="20"/>
          <w:szCs w:val="20"/>
          <w:lang w:bidi="hi-IN"/>
        </w:rPr>
        <w:t>driver.get</w:t>
      </w:r>
      <w:proofErr w:type="spellEnd"/>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5C261"/>
          <w:sz w:val="20"/>
          <w:szCs w:val="20"/>
          <w:lang w:bidi="hi-IN"/>
        </w:rPr>
        <w:t>"https://www.worldometers.info/coronavirus/"</w:t>
      </w:r>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t xml:space="preserve">        w = WebTable(driver.find_element_by_xpath(</w:t>
      </w:r>
      <w:r w:rsidRPr="002F57C8">
        <w:rPr>
          <w:rFonts w:ascii="Consolas" w:eastAsia="Times New Roman" w:hAnsi="Consolas" w:cs="Courier New"/>
          <w:color w:val="A5C261"/>
          <w:sz w:val="20"/>
          <w:szCs w:val="20"/>
          <w:lang w:bidi="hi-IN"/>
        </w:rPr>
        <w:t>'//table[@id="main_table_countries_today"]/tbody[1]'</w:t>
      </w:r>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r>
      <w:r w:rsidRPr="002F57C8">
        <w:rPr>
          <w:rFonts w:ascii="Consolas" w:eastAsia="Times New Roman" w:hAnsi="Consolas" w:cs="Courier New"/>
          <w:color w:val="A9B7C6"/>
          <w:sz w:val="20"/>
          <w:szCs w:val="20"/>
          <w:lang w:bidi="hi-IN"/>
        </w:rPr>
        <w:br/>
        <w:t xml:space="preserve">        country=</w:t>
      </w:r>
      <w:proofErr w:type="spellStart"/>
      <w:r w:rsidRPr="002F57C8">
        <w:rPr>
          <w:rFonts w:ascii="Consolas" w:eastAsia="Times New Roman" w:hAnsi="Consolas" w:cs="Courier New"/>
          <w:color w:val="A9B7C6"/>
          <w:sz w:val="20"/>
          <w:szCs w:val="20"/>
          <w:lang w:bidi="hi-IN"/>
        </w:rPr>
        <w:t>w.column_data</w:t>
      </w:r>
      <w:proofErr w:type="spellEnd"/>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6897BB"/>
          <w:sz w:val="20"/>
          <w:szCs w:val="20"/>
          <w:lang w:bidi="hi-IN"/>
        </w:rPr>
        <w:t>2</w:t>
      </w:r>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t xml:space="preserve">        </w:t>
      </w:r>
      <w:proofErr w:type="spellStart"/>
      <w:r w:rsidRPr="002F57C8">
        <w:rPr>
          <w:rFonts w:ascii="Consolas" w:eastAsia="Times New Roman" w:hAnsi="Consolas" w:cs="Courier New"/>
          <w:color w:val="A9B7C6"/>
          <w:sz w:val="20"/>
          <w:szCs w:val="20"/>
          <w:lang w:bidi="hi-IN"/>
        </w:rPr>
        <w:t>n_coun</w:t>
      </w:r>
      <w:proofErr w:type="spellEnd"/>
      <w:r w:rsidRPr="002F57C8">
        <w:rPr>
          <w:rFonts w:ascii="Consolas" w:eastAsia="Times New Roman" w:hAnsi="Consolas" w:cs="Courier New"/>
          <w:color w:val="A9B7C6"/>
          <w:sz w:val="20"/>
          <w:szCs w:val="20"/>
          <w:lang w:bidi="hi-IN"/>
        </w:rPr>
        <w:t>=</w:t>
      </w:r>
      <w:proofErr w:type="spellStart"/>
      <w:r w:rsidRPr="002F57C8">
        <w:rPr>
          <w:rFonts w:ascii="Consolas" w:eastAsia="Times New Roman" w:hAnsi="Consolas" w:cs="Courier New"/>
          <w:color w:val="A9B7C6"/>
          <w:sz w:val="20"/>
          <w:szCs w:val="20"/>
          <w:lang w:bidi="hi-IN"/>
        </w:rPr>
        <w:t>country.count</w:t>
      </w:r>
      <w:proofErr w:type="spellEnd"/>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5C261"/>
          <w:sz w:val="20"/>
          <w:szCs w:val="20"/>
          <w:lang w:bidi="hi-IN"/>
        </w:rPr>
        <w:t>''</w:t>
      </w:r>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t xml:space="preserve">        </w:t>
      </w:r>
      <w:r w:rsidRPr="002F57C8">
        <w:rPr>
          <w:rFonts w:ascii="Consolas" w:eastAsia="Times New Roman" w:hAnsi="Consolas" w:cs="Courier New"/>
          <w:color w:val="CC7832"/>
          <w:sz w:val="20"/>
          <w:szCs w:val="20"/>
          <w:lang w:bidi="hi-IN"/>
        </w:rPr>
        <w:t xml:space="preserve">for </w:t>
      </w:r>
      <w:proofErr w:type="spellStart"/>
      <w:r w:rsidRPr="002F57C8">
        <w:rPr>
          <w:rFonts w:ascii="Consolas" w:eastAsia="Times New Roman" w:hAnsi="Consolas" w:cs="Courier New"/>
          <w:color w:val="A9B7C6"/>
          <w:sz w:val="20"/>
          <w:szCs w:val="20"/>
          <w:lang w:bidi="hi-IN"/>
        </w:rPr>
        <w:t>i</w:t>
      </w:r>
      <w:proofErr w:type="spellEnd"/>
      <w:r w:rsidRPr="002F57C8">
        <w:rPr>
          <w:rFonts w:ascii="Consolas" w:eastAsia="Times New Roman" w:hAnsi="Consolas" w:cs="Courier New"/>
          <w:color w:val="A9B7C6"/>
          <w:sz w:val="20"/>
          <w:szCs w:val="20"/>
          <w:lang w:bidi="hi-IN"/>
        </w:rPr>
        <w:t xml:space="preserve"> </w:t>
      </w:r>
      <w:r w:rsidRPr="002F57C8">
        <w:rPr>
          <w:rFonts w:ascii="Consolas" w:eastAsia="Times New Roman" w:hAnsi="Consolas" w:cs="Courier New"/>
          <w:color w:val="CC7832"/>
          <w:sz w:val="20"/>
          <w:szCs w:val="20"/>
          <w:lang w:bidi="hi-IN"/>
        </w:rPr>
        <w:t xml:space="preserve">in </w:t>
      </w:r>
      <w:r w:rsidRPr="002F57C8">
        <w:rPr>
          <w:rFonts w:ascii="Consolas" w:eastAsia="Times New Roman" w:hAnsi="Consolas" w:cs="Courier New"/>
          <w:color w:val="A9B7C6"/>
          <w:sz w:val="20"/>
          <w:szCs w:val="20"/>
          <w:lang w:bidi="hi-IN"/>
        </w:rPr>
        <w:t>range(</w:t>
      </w:r>
      <w:proofErr w:type="spellStart"/>
      <w:r w:rsidRPr="002F57C8">
        <w:rPr>
          <w:rFonts w:ascii="Consolas" w:eastAsia="Times New Roman" w:hAnsi="Consolas" w:cs="Courier New"/>
          <w:color w:val="A9B7C6"/>
          <w:sz w:val="20"/>
          <w:szCs w:val="20"/>
          <w:lang w:bidi="hi-IN"/>
        </w:rPr>
        <w:t>n_coun</w:t>
      </w:r>
      <w:proofErr w:type="spellEnd"/>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t xml:space="preserve">            </w:t>
      </w:r>
      <w:proofErr w:type="spellStart"/>
      <w:r w:rsidRPr="002F57C8">
        <w:rPr>
          <w:rFonts w:ascii="Consolas" w:eastAsia="Times New Roman" w:hAnsi="Consolas" w:cs="Courier New"/>
          <w:color w:val="A9B7C6"/>
          <w:sz w:val="20"/>
          <w:szCs w:val="20"/>
          <w:lang w:bidi="hi-IN"/>
        </w:rPr>
        <w:t>country.remove</w:t>
      </w:r>
      <w:proofErr w:type="spellEnd"/>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5C261"/>
          <w:sz w:val="20"/>
          <w:szCs w:val="20"/>
          <w:lang w:bidi="hi-IN"/>
        </w:rPr>
        <w:t>''</w:t>
      </w:r>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r>
      <w:r w:rsidRPr="002F57C8">
        <w:rPr>
          <w:rFonts w:ascii="Consolas" w:eastAsia="Times New Roman" w:hAnsi="Consolas" w:cs="Courier New"/>
          <w:color w:val="A9B7C6"/>
          <w:sz w:val="20"/>
          <w:szCs w:val="20"/>
          <w:lang w:bidi="hi-IN"/>
        </w:rPr>
        <w:br/>
        <w:t xml:space="preserve">        </w:t>
      </w:r>
      <w:r w:rsidRPr="002F57C8">
        <w:rPr>
          <w:rFonts w:ascii="Consolas" w:eastAsia="Times New Roman" w:hAnsi="Consolas" w:cs="Courier New"/>
          <w:color w:val="A9B7C6"/>
          <w:sz w:val="20"/>
          <w:szCs w:val="20"/>
          <w:lang w:bidi="hi-IN"/>
        </w:rPr>
        <w:br/>
        <w:t xml:space="preserve">        </w:t>
      </w:r>
      <w:proofErr w:type="spellStart"/>
      <w:r w:rsidRPr="002F57C8">
        <w:rPr>
          <w:rFonts w:ascii="Consolas" w:eastAsia="Times New Roman" w:hAnsi="Consolas" w:cs="Courier New"/>
          <w:color w:val="A9B7C6"/>
          <w:sz w:val="20"/>
          <w:szCs w:val="20"/>
          <w:lang w:bidi="hi-IN"/>
        </w:rPr>
        <w:t>total_cases</w:t>
      </w:r>
      <w:proofErr w:type="spellEnd"/>
      <w:r w:rsidRPr="002F57C8">
        <w:rPr>
          <w:rFonts w:ascii="Consolas" w:eastAsia="Times New Roman" w:hAnsi="Consolas" w:cs="Courier New"/>
          <w:color w:val="A9B7C6"/>
          <w:sz w:val="20"/>
          <w:szCs w:val="20"/>
          <w:lang w:bidi="hi-IN"/>
        </w:rPr>
        <w:t>=</w:t>
      </w:r>
      <w:proofErr w:type="spellStart"/>
      <w:r w:rsidRPr="002F57C8">
        <w:rPr>
          <w:rFonts w:ascii="Consolas" w:eastAsia="Times New Roman" w:hAnsi="Consolas" w:cs="Courier New"/>
          <w:color w:val="A9B7C6"/>
          <w:sz w:val="20"/>
          <w:szCs w:val="20"/>
          <w:lang w:bidi="hi-IN"/>
        </w:rPr>
        <w:t>w.column_data</w:t>
      </w:r>
      <w:proofErr w:type="spellEnd"/>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6897BB"/>
          <w:sz w:val="20"/>
          <w:szCs w:val="20"/>
          <w:lang w:bidi="hi-IN"/>
        </w:rPr>
        <w:t>3</w:t>
      </w:r>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t xml:space="preserve">        </w:t>
      </w:r>
      <w:proofErr w:type="spellStart"/>
      <w:r w:rsidRPr="002F57C8">
        <w:rPr>
          <w:rFonts w:ascii="Consolas" w:eastAsia="Times New Roman" w:hAnsi="Consolas" w:cs="Courier New"/>
          <w:color w:val="A9B7C6"/>
          <w:sz w:val="20"/>
          <w:szCs w:val="20"/>
          <w:lang w:bidi="hi-IN"/>
        </w:rPr>
        <w:t>n_total_cases</w:t>
      </w:r>
      <w:proofErr w:type="spellEnd"/>
      <w:r w:rsidRPr="002F57C8">
        <w:rPr>
          <w:rFonts w:ascii="Consolas" w:eastAsia="Times New Roman" w:hAnsi="Consolas" w:cs="Courier New"/>
          <w:color w:val="A9B7C6"/>
          <w:sz w:val="20"/>
          <w:szCs w:val="20"/>
          <w:lang w:bidi="hi-IN"/>
        </w:rPr>
        <w:t>=</w:t>
      </w:r>
      <w:proofErr w:type="spellStart"/>
      <w:r w:rsidRPr="002F57C8">
        <w:rPr>
          <w:rFonts w:ascii="Consolas" w:eastAsia="Times New Roman" w:hAnsi="Consolas" w:cs="Courier New"/>
          <w:color w:val="A9B7C6"/>
          <w:sz w:val="20"/>
          <w:szCs w:val="20"/>
          <w:lang w:bidi="hi-IN"/>
        </w:rPr>
        <w:t>total_cases.count</w:t>
      </w:r>
      <w:proofErr w:type="spellEnd"/>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5C261"/>
          <w:sz w:val="20"/>
          <w:szCs w:val="20"/>
          <w:lang w:bidi="hi-IN"/>
        </w:rPr>
        <w:t>''</w:t>
      </w:r>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t xml:space="preserve">        </w:t>
      </w:r>
      <w:r w:rsidRPr="002F57C8">
        <w:rPr>
          <w:rFonts w:ascii="Consolas" w:eastAsia="Times New Roman" w:hAnsi="Consolas" w:cs="Courier New"/>
          <w:color w:val="CC7832"/>
          <w:sz w:val="20"/>
          <w:szCs w:val="20"/>
          <w:lang w:bidi="hi-IN"/>
        </w:rPr>
        <w:t xml:space="preserve">for </w:t>
      </w:r>
      <w:proofErr w:type="spellStart"/>
      <w:r w:rsidRPr="002F57C8">
        <w:rPr>
          <w:rFonts w:ascii="Consolas" w:eastAsia="Times New Roman" w:hAnsi="Consolas" w:cs="Courier New"/>
          <w:color w:val="A9B7C6"/>
          <w:sz w:val="20"/>
          <w:szCs w:val="20"/>
          <w:lang w:bidi="hi-IN"/>
        </w:rPr>
        <w:t>i</w:t>
      </w:r>
      <w:proofErr w:type="spellEnd"/>
      <w:r w:rsidRPr="002F57C8">
        <w:rPr>
          <w:rFonts w:ascii="Consolas" w:eastAsia="Times New Roman" w:hAnsi="Consolas" w:cs="Courier New"/>
          <w:color w:val="A9B7C6"/>
          <w:sz w:val="20"/>
          <w:szCs w:val="20"/>
          <w:lang w:bidi="hi-IN"/>
        </w:rPr>
        <w:t xml:space="preserve"> </w:t>
      </w:r>
      <w:r w:rsidRPr="002F57C8">
        <w:rPr>
          <w:rFonts w:ascii="Consolas" w:eastAsia="Times New Roman" w:hAnsi="Consolas" w:cs="Courier New"/>
          <w:color w:val="CC7832"/>
          <w:sz w:val="20"/>
          <w:szCs w:val="20"/>
          <w:lang w:bidi="hi-IN"/>
        </w:rPr>
        <w:t xml:space="preserve">in </w:t>
      </w:r>
      <w:r w:rsidRPr="002F57C8">
        <w:rPr>
          <w:rFonts w:ascii="Consolas" w:eastAsia="Times New Roman" w:hAnsi="Consolas" w:cs="Courier New"/>
          <w:color w:val="A9B7C6"/>
          <w:sz w:val="20"/>
          <w:szCs w:val="20"/>
          <w:lang w:bidi="hi-IN"/>
        </w:rPr>
        <w:t>range(</w:t>
      </w:r>
      <w:proofErr w:type="spellStart"/>
      <w:r w:rsidRPr="002F57C8">
        <w:rPr>
          <w:rFonts w:ascii="Consolas" w:eastAsia="Times New Roman" w:hAnsi="Consolas" w:cs="Courier New"/>
          <w:color w:val="A9B7C6"/>
          <w:sz w:val="20"/>
          <w:szCs w:val="20"/>
          <w:lang w:bidi="hi-IN"/>
        </w:rPr>
        <w:t>n_total_cases</w:t>
      </w:r>
      <w:proofErr w:type="spellEnd"/>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t xml:space="preserve">            </w:t>
      </w:r>
      <w:proofErr w:type="spellStart"/>
      <w:r w:rsidRPr="002F57C8">
        <w:rPr>
          <w:rFonts w:ascii="Consolas" w:eastAsia="Times New Roman" w:hAnsi="Consolas" w:cs="Courier New"/>
          <w:color w:val="A9B7C6"/>
          <w:sz w:val="20"/>
          <w:szCs w:val="20"/>
          <w:lang w:bidi="hi-IN"/>
        </w:rPr>
        <w:t>total_cases.remove</w:t>
      </w:r>
      <w:proofErr w:type="spellEnd"/>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5C261"/>
          <w:sz w:val="20"/>
          <w:szCs w:val="20"/>
          <w:lang w:bidi="hi-IN"/>
        </w:rPr>
        <w:t>''</w:t>
      </w:r>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r>
      <w:r w:rsidRPr="002F57C8">
        <w:rPr>
          <w:rFonts w:ascii="Consolas" w:eastAsia="Times New Roman" w:hAnsi="Consolas" w:cs="Courier New"/>
          <w:color w:val="A9B7C6"/>
          <w:sz w:val="20"/>
          <w:szCs w:val="20"/>
          <w:lang w:bidi="hi-IN"/>
        </w:rPr>
        <w:br/>
      </w:r>
      <w:r w:rsidRPr="002F57C8">
        <w:rPr>
          <w:rFonts w:ascii="Consolas" w:eastAsia="Times New Roman" w:hAnsi="Consolas" w:cs="Courier New"/>
          <w:color w:val="A9B7C6"/>
          <w:sz w:val="20"/>
          <w:szCs w:val="20"/>
          <w:lang w:bidi="hi-IN"/>
        </w:rPr>
        <w:br/>
        <w:t xml:space="preserve">        </w:t>
      </w:r>
      <w:r w:rsidRPr="002F57C8">
        <w:rPr>
          <w:rFonts w:ascii="Consolas" w:eastAsia="Times New Roman" w:hAnsi="Consolas" w:cs="Courier New"/>
          <w:color w:val="808080"/>
          <w:sz w:val="20"/>
          <w:szCs w:val="20"/>
          <w:lang w:bidi="hi-IN"/>
        </w:rPr>
        <w:t># Scrap the required details</w:t>
      </w:r>
      <w:r w:rsidRPr="002F57C8">
        <w:rPr>
          <w:rFonts w:ascii="Consolas" w:eastAsia="Times New Roman" w:hAnsi="Consolas" w:cs="Courier New"/>
          <w:color w:val="808080"/>
          <w:sz w:val="20"/>
          <w:szCs w:val="20"/>
          <w:lang w:bidi="hi-IN"/>
        </w:rPr>
        <w:br/>
        <w:t xml:space="preserve">        </w:t>
      </w:r>
      <w:r w:rsidRPr="002F57C8">
        <w:rPr>
          <w:rFonts w:ascii="Consolas" w:eastAsia="Times New Roman" w:hAnsi="Consolas" w:cs="Courier New"/>
          <w:color w:val="808080"/>
          <w:sz w:val="20"/>
          <w:szCs w:val="20"/>
          <w:lang w:bidi="hi-IN"/>
        </w:rPr>
        <w:br/>
        <w:t xml:space="preserve">        </w:t>
      </w:r>
      <w:r w:rsidRPr="002F57C8">
        <w:rPr>
          <w:rFonts w:ascii="Consolas" w:eastAsia="Times New Roman" w:hAnsi="Consolas" w:cs="Courier New"/>
          <w:color w:val="A9B7C6"/>
          <w:sz w:val="20"/>
          <w:szCs w:val="20"/>
          <w:lang w:bidi="hi-IN"/>
        </w:rPr>
        <w:t>b=[]</w:t>
      </w:r>
      <w:r w:rsidRPr="002F57C8">
        <w:rPr>
          <w:rFonts w:ascii="Consolas" w:eastAsia="Times New Roman" w:hAnsi="Consolas" w:cs="Courier New"/>
          <w:color w:val="A9B7C6"/>
          <w:sz w:val="20"/>
          <w:szCs w:val="20"/>
          <w:lang w:bidi="hi-IN"/>
        </w:rPr>
        <w:br/>
        <w:t xml:space="preserve">        </w:t>
      </w:r>
      <w:proofErr w:type="spellStart"/>
      <w:r w:rsidRPr="002F57C8">
        <w:rPr>
          <w:rFonts w:ascii="Consolas" w:eastAsia="Times New Roman" w:hAnsi="Consolas" w:cs="Courier New"/>
          <w:color w:val="CC7832"/>
          <w:sz w:val="20"/>
          <w:szCs w:val="20"/>
          <w:lang w:bidi="hi-IN"/>
        </w:rPr>
        <w:t xml:space="preserve">for </w:t>
      </w:r>
      <w:r w:rsidRPr="002F57C8">
        <w:rPr>
          <w:rFonts w:ascii="Consolas" w:eastAsia="Times New Roman" w:hAnsi="Consolas" w:cs="Courier New"/>
          <w:color w:val="A9B7C6"/>
          <w:sz w:val="20"/>
          <w:szCs w:val="20"/>
          <w:lang w:bidi="hi-IN"/>
        </w:rPr>
        <w:t>k</w:t>
      </w:r>
      <w:proofErr w:type="spellEnd"/>
      <w:r w:rsidRPr="002F57C8">
        <w:rPr>
          <w:rFonts w:ascii="Consolas" w:eastAsia="Times New Roman" w:hAnsi="Consolas" w:cs="Courier New"/>
          <w:color w:val="A9B7C6"/>
          <w:sz w:val="20"/>
          <w:szCs w:val="20"/>
          <w:lang w:bidi="hi-IN"/>
        </w:rPr>
        <w:t xml:space="preserve"> </w:t>
      </w:r>
      <w:r w:rsidRPr="002F57C8">
        <w:rPr>
          <w:rFonts w:ascii="Consolas" w:eastAsia="Times New Roman" w:hAnsi="Consolas" w:cs="Courier New"/>
          <w:color w:val="CC7832"/>
          <w:sz w:val="20"/>
          <w:szCs w:val="20"/>
          <w:lang w:bidi="hi-IN"/>
        </w:rPr>
        <w:t xml:space="preserve">in </w:t>
      </w:r>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5C261"/>
          <w:sz w:val="20"/>
          <w:szCs w:val="20"/>
          <w:lang w:bidi="hi-IN"/>
        </w:rPr>
        <w:t>"</w:t>
      </w:r>
      <w:proofErr w:type="spellStart"/>
      <w:r w:rsidRPr="002F57C8">
        <w:rPr>
          <w:rFonts w:ascii="Consolas" w:eastAsia="Times New Roman" w:hAnsi="Consolas" w:cs="Courier New"/>
          <w:color w:val="A5C261"/>
          <w:sz w:val="20"/>
          <w:szCs w:val="20"/>
          <w:lang w:bidi="hi-IN"/>
        </w:rPr>
        <w:t>India"</w:t>
      </w:r>
      <w:r w:rsidRPr="002F57C8">
        <w:rPr>
          <w:rFonts w:ascii="Consolas" w:eastAsia="Times New Roman" w:hAnsi="Consolas" w:cs="Courier New"/>
          <w:color w:val="CC7832"/>
          <w:sz w:val="20"/>
          <w:szCs w:val="20"/>
          <w:lang w:bidi="hi-IN"/>
        </w:rPr>
        <w:t>,</w:t>
      </w:r>
      <w:r w:rsidRPr="002F57C8">
        <w:rPr>
          <w:rFonts w:ascii="Consolas" w:eastAsia="Times New Roman" w:hAnsi="Consolas" w:cs="Courier New"/>
          <w:color w:val="A5C261"/>
          <w:sz w:val="20"/>
          <w:szCs w:val="20"/>
          <w:lang w:bidi="hi-IN"/>
        </w:rPr>
        <w:t>"World"</w:t>
      </w:r>
      <w:r w:rsidRPr="002F57C8">
        <w:rPr>
          <w:rFonts w:ascii="Consolas" w:eastAsia="Times New Roman" w:hAnsi="Consolas" w:cs="Courier New"/>
          <w:color w:val="CC7832"/>
          <w:sz w:val="20"/>
          <w:szCs w:val="20"/>
          <w:lang w:bidi="hi-IN"/>
        </w:rPr>
        <w:t>,</w:t>
      </w:r>
      <w:r w:rsidRPr="002F57C8">
        <w:rPr>
          <w:rFonts w:ascii="Consolas" w:eastAsia="Times New Roman" w:hAnsi="Consolas" w:cs="Courier New"/>
          <w:color w:val="A5C261"/>
          <w:sz w:val="20"/>
          <w:szCs w:val="20"/>
          <w:lang w:bidi="hi-IN"/>
        </w:rPr>
        <w:t>"USA"</w:t>
      </w:r>
      <w:r w:rsidRPr="002F57C8">
        <w:rPr>
          <w:rFonts w:ascii="Consolas" w:eastAsia="Times New Roman" w:hAnsi="Consolas" w:cs="Courier New"/>
          <w:color w:val="CC7832"/>
          <w:sz w:val="20"/>
          <w:szCs w:val="20"/>
          <w:lang w:bidi="hi-IN"/>
        </w:rPr>
        <w:t>,</w:t>
      </w:r>
      <w:r w:rsidRPr="002F57C8">
        <w:rPr>
          <w:rFonts w:ascii="Consolas" w:eastAsia="Times New Roman" w:hAnsi="Consolas" w:cs="Courier New"/>
          <w:color w:val="A5C261"/>
          <w:sz w:val="20"/>
          <w:szCs w:val="20"/>
          <w:lang w:bidi="hi-IN"/>
        </w:rPr>
        <w:t>"China"</w:t>
      </w:r>
      <w:r w:rsidRPr="002F57C8">
        <w:rPr>
          <w:rFonts w:ascii="Consolas" w:eastAsia="Times New Roman" w:hAnsi="Consolas" w:cs="Courier New"/>
          <w:color w:val="CC7832"/>
          <w:sz w:val="20"/>
          <w:szCs w:val="20"/>
          <w:lang w:bidi="hi-IN"/>
        </w:rPr>
        <w:t>,</w:t>
      </w:r>
      <w:r w:rsidRPr="002F57C8">
        <w:rPr>
          <w:rFonts w:ascii="Consolas" w:eastAsia="Times New Roman" w:hAnsi="Consolas" w:cs="Courier New"/>
          <w:color w:val="A5C261"/>
          <w:sz w:val="20"/>
          <w:szCs w:val="20"/>
          <w:lang w:bidi="hi-IN"/>
        </w:rPr>
        <w:t>"Italy</w:t>
      </w:r>
      <w:proofErr w:type="spellEnd"/>
      <w:r w:rsidRPr="002F57C8">
        <w:rPr>
          <w:rFonts w:ascii="Consolas" w:eastAsia="Times New Roman" w:hAnsi="Consolas" w:cs="Courier New"/>
          <w:color w:val="A5C261"/>
          <w:sz w:val="20"/>
          <w:szCs w:val="20"/>
          <w:lang w:bidi="hi-IN"/>
        </w:rPr>
        <w:t>"</w:t>
      </w:r>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t xml:space="preserve">           </w:t>
      </w:r>
      <w:r w:rsidRPr="002F57C8">
        <w:rPr>
          <w:rFonts w:ascii="Consolas" w:eastAsia="Times New Roman" w:hAnsi="Consolas" w:cs="Courier New"/>
          <w:color w:val="A9B7C6"/>
          <w:sz w:val="20"/>
          <w:szCs w:val="20"/>
          <w:lang w:bidi="hi-IN"/>
        </w:rPr>
        <w:br/>
        <w:t xml:space="preserve">            </w:t>
      </w:r>
      <w:proofErr w:type="spellStart"/>
      <w:r w:rsidRPr="002F57C8">
        <w:rPr>
          <w:rFonts w:ascii="Consolas" w:eastAsia="Times New Roman" w:hAnsi="Consolas" w:cs="Courier New"/>
          <w:color w:val="A9B7C6"/>
          <w:sz w:val="20"/>
          <w:szCs w:val="20"/>
          <w:lang w:bidi="hi-IN"/>
        </w:rPr>
        <w:t>index_coun</w:t>
      </w:r>
      <w:proofErr w:type="spellEnd"/>
      <w:r w:rsidRPr="002F57C8">
        <w:rPr>
          <w:rFonts w:ascii="Consolas" w:eastAsia="Times New Roman" w:hAnsi="Consolas" w:cs="Courier New"/>
          <w:color w:val="A9B7C6"/>
          <w:sz w:val="20"/>
          <w:szCs w:val="20"/>
          <w:lang w:bidi="hi-IN"/>
        </w:rPr>
        <w:t xml:space="preserve"> = </w:t>
      </w:r>
      <w:proofErr w:type="spellStart"/>
      <w:r w:rsidRPr="002F57C8">
        <w:rPr>
          <w:rFonts w:ascii="Consolas" w:eastAsia="Times New Roman" w:hAnsi="Consolas" w:cs="Courier New"/>
          <w:color w:val="A9B7C6"/>
          <w:sz w:val="20"/>
          <w:szCs w:val="20"/>
          <w:lang w:bidi="hi-IN"/>
        </w:rPr>
        <w:t>country.index</w:t>
      </w:r>
      <w:proofErr w:type="spellEnd"/>
      <w:r w:rsidRPr="002F57C8">
        <w:rPr>
          <w:rFonts w:ascii="Consolas" w:eastAsia="Times New Roman" w:hAnsi="Consolas" w:cs="Courier New"/>
          <w:color w:val="A9B7C6"/>
          <w:sz w:val="20"/>
          <w:szCs w:val="20"/>
          <w:lang w:bidi="hi-IN"/>
        </w:rPr>
        <w:t>(k)</w:t>
      </w:r>
      <w:r w:rsidRPr="002F57C8">
        <w:rPr>
          <w:rFonts w:ascii="Consolas" w:eastAsia="Times New Roman" w:hAnsi="Consolas" w:cs="Courier New"/>
          <w:color w:val="A9B7C6"/>
          <w:sz w:val="20"/>
          <w:szCs w:val="20"/>
          <w:lang w:bidi="hi-IN"/>
        </w:rPr>
        <w:br/>
      </w:r>
      <w:r w:rsidRPr="002F57C8">
        <w:rPr>
          <w:rFonts w:ascii="Consolas" w:eastAsia="Times New Roman" w:hAnsi="Consolas" w:cs="Courier New"/>
          <w:color w:val="A9B7C6"/>
          <w:sz w:val="20"/>
          <w:szCs w:val="20"/>
          <w:lang w:bidi="hi-IN"/>
        </w:rPr>
        <w:br/>
        <w:t xml:space="preserve">            cases = </w:t>
      </w:r>
      <w:proofErr w:type="spellStart"/>
      <w:r w:rsidRPr="002F57C8">
        <w:rPr>
          <w:rFonts w:ascii="Consolas" w:eastAsia="Times New Roman" w:hAnsi="Consolas" w:cs="Courier New"/>
          <w:color w:val="A9B7C6"/>
          <w:sz w:val="20"/>
          <w:szCs w:val="20"/>
          <w:lang w:bidi="hi-IN"/>
        </w:rPr>
        <w:t>total_cases</w:t>
      </w:r>
      <w:proofErr w:type="spellEnd"/>
      <w:r w:rsidRPr="002F57C8">
        <w:rPr>
          <w:rFonts w:ascii="Consolas" w:eastAsia="Times New Roman" w:hAnsi="Consolas" w:cs="Courier New"/>
          <w:color w:val="A9B7C6"/>
          <w:sz w:val="20"/>
          <w:szCs w:val="20"/>
          <w:lang w:bidi="hi-IN"/>
        </w:rPr>
        <w:t>[</w:t>
      </w:r>
      <w:proofErr w:type="spellStart"/>
      <w:r w:rsidRPr="002F57C8">
        <w:rPr>
          <w:rFonts w:ascii="Consolas" w:eastAsia="Times New Roman" w:hAnsi="Consolas" w:cs="Courier New"/>
          <w:color w:val="A9B7C6"/>
          <w:sz w:val="20"/>
          <w:szCs w:val="20"/>
          <w:lang w:bidi="hi-IN"/>
        </w:rPr>
        <w:t>index_coun</w:t>
      </w:r>
      <w:proofErr w:type="spellEnd"/>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t xml:space="preserve">            temp=</w:t>
      </w:r>
      <w:proofErr w:type="spellStart"/>
      <w:r w:rsidRPr="002F57C8">
        <w:rPr>
          <w:rFonts w:ascii="Consolas" w:eastAsia="Times New Roman" w:hAnsi="Consolas" w:cs="Courier New"/>
          <w:color w:val="A9B7C6"/>
          <w:sz w:val="20"/>
          <w:szCs w:val="20"/>
          <w:lang w:bidi="hi-IN"/>
        </w:rPr>
        <w:t>cases.split</w:t>
      </w:r>
      <w:proofErr w:type="spellEnd"/>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5C261"/>
          <w:sz w:val="20"/>
          <w:szCs w:val="20"/>
          <w:lang w:bidi="hi-IN"/>
        </w:rPr>
        <w:t>','</w:t>
      </w:r>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t xml:space="preserve">            j=</w:t>
      </w:r>
      <w:r w:rsidRPr="002F57C8">
        <w:rPr>
          <w:rFonts w:ascii="Consolas" w:eastAsia="Times New Roman" w:hAnsi="Consolas" w:cs="Courier New"/>
          <w:color w:val="A5C261"/>
          <w:sz w:val="20"/>
          <w:szCs w:val="20"/>
          <w:lang w:bidi="hi-IN"/>
        </w:rPr>
        <w:t>""</w:t>
      </w:r>
      <w:r w:rsidRPr="002F57C8">
        <w:rPr>
          <w:rFonts w:ascii="Consolas" w:eastAsia="Times New Roman" w:hAnsi="Consolas" w:cs="Courier New"/>
          <w:color w:val="A5C261"/>
          <w:sz w:val="20"/>
          <w:szCs w:val="20"/>
          <w:lang w:bidi="hi-IN"/>
        </w:rPr>
        <w:br/>
        <w:t xml:space="preserve">            </w:t>
      </w:r>
      <w:r w:rsidRPr="002F57C8">
        <w:rPr>
          <w:rFonts w:ascii="Consolas" w:eastAsia="Times New Roman" w:hAnsi="Consolas" w:cs="Courier New"/>
          <w:color w:val="CC7832"/>
          <w:sz w:val="20"/>
          <w:szCs w:val="20"/>
          <w:lang w:bidi="hi-IN"/>
        </w:rPr>
        <w:t xml:space="preserve">for </w:t>
      </w:r>
      <w:proofErr w:type="spellStart"/>
      <w:r w:rsidRPr="002F57C8">
        <w:rPr>
          <w:rFonts w:ascii="Consolas" w:eastAsia="Times New Roman" w:hAnsi="Consolas" w:cs="Courier New"/>
          <w:color w:val="A9B7C6"/>
          <w:sz w:val="20"/>
          <w:szCs w:val="20"/>
          <w:lang w:bidi="hi-IN"/>
        </w:rPr>
        <w:t>i</w:t>
      </w:r>
      <w:proofErr w:type="spellEnd"/>
      <w:r w:rsidRPr="002F57C8">
        <w:rPr>
          <w:rFonts w:ascii="Consolas" w:eastAsia="Times New Roman" w:hAnsi="Consolas" w:cs="Courier New"/>
          <w:color w:val="A9B7C6"/>
          <w:sz w:val="20"/>
          <w:szCs w:val="20"/>
          <w:lang w:bidi="hi-IN"/>
        </w:rPr>
        <w:t xml:space="preserve"> </w:t>
      </w:r>
      <w:r w:rsidRPr="002F57C8">
        <w:rPr>
          <w:rFonts w:ascii="Consolas" w:eastAsia="Times New Roman" w:hAnsi="Consolas" w:cs="Courier New"/>
          <w:color w:val="CC7832"/>
          <w:sz w:val="20"/>
          <w:szCs w:val="20"/>
          <w:lang w:bidi="hi-IN"/>
        </w:rPr>
        <w:t xml:space="preserve">in </w:t>
      </w:r>
      <w:r w:rsidRPr="002F57C8">
        <w:rPr>
          <w:rFonts w:ascii="Consolas" w:eastAsia="Times New Roman" w:hAnsi="Consolas" w:cs="Courier New"/>
          <w:color w:val="A9B7C6"/>
          <w:sz w:val="20"/>
          <w:szCs w:val="20"/>
          <w:lang w:bidi="hi-IN"/>
        </w:rPr>
        <w:t>temp:</w:t>
      </w:r>
      <w:r w:rsidRPr="002F57C8">
        <w:rPr>
          <w:rFonts w:ascii="Consolas" w:eastAsia="Times New Roman" w:hAnsi="Consolas" w:cs="Courier New"/>
          <w:color w:val="A9B7C6"/>
          <w:sz w:val="20"/>
          <w:szCs w:val="20"/>
          <w:lang w:bidi="hi-IN"/>
        </w:rPr>
        <w:br/>
        <w:t xml:space="preserve">                j+=</w:t>
      </w:r>
      <w:proofErr w:type="spellStart"/>
      <w:r w:rsidRPr="002F57C8">
        <w:rPr>
          <w:rFonts w:ascii="Consolas" w:eastAsia="Times New Roman" w:hAnsi="Consolas" w:cs="Courier New"/>
          <w:color w:val="A9B7C6"/>
          <w:sz w:val="20"/>
          <w:szCs w:val="20"/>
          <w:lang w:bidi="hi-IN"/>
        </w:rPr>
        <w:t>i</w:t>
      </w:r>
      <w:proofErr w:type="spellEnd"/>
      <w:r w:rsidRPr="002F57C8">
        <w:rPr>
          <w:rFonts w:ascii="Consolas" w:eastAsia="Times New Roman" w:hAnsi="Consolas" w:cs="Courier New"/>
          <w:color w:val="A9B7C6"/>
          <w:sz w:val="20"/>
          <w:szCs w:val="20"/>
          <w:lang w:bidi="hi-IN"/>
        </w:rPr>
        <w:br/>
        <w:t xml:space="preserve">            cases=int(j)</w:t>
      </w:r>
      <w:r w:rsidRPr="002F57C8">
        <w:rPr>
          <w:rFonts w:ascii="Consolas" w:eastAsia="Times New Roman" w:hAnsi="Consolas" w:cs="Courier New"/>
          <w:color w:val="A9B7C6"/>
          <w:sz w:val="20"/>
          <w:szCs w:val="20"/>
          <w:lang w:bidi="hi-IN"/>
        </w:rPr>
        <w:br/>
        <w:t xml:space="preserve">            </w:t>
      </w:r>
      <w:proofErr w:type="spellStart"/>
      <w:r w:rsidRPr="002F57C8">
        <w:rPr>
          <w:rFonts w:ascii="Consolas" w:eastAsia="Times New Roman" w:hAnsi="Consolas" w:cs="Courier New"/>
          <w:color w:val="A9B7C6"/>
          <w:sz w:val="20"/>
          <w:szCs w:val="20"/>
          <w:lang w:bidi="hi-IN"/>
        </w:rPr>
        <w:t>b.append</w:t>
      </w:r>
      <w:proofErr w:type="spellEnd"/>
      <w:r w:rsidRPr="002F57C8">
        <w:rPr>
          <w:rFonts w:ascii="Consolas" w:eastAsia="Times New Roman" w:hAnsi="Consolas" w:cs="Courier New"/>
          <w:color w:val="A9B7C6"/>
          <w:sz w:val="20"/>
          <w:szCs w:val="20"/>
          <w:lang w:bidi="hi-IN"/>
        </w:rPr>
        <w:t>(cases)</w:t>
      </w:r>
      <w:r w:rsidRPr="002F57C8">
        <w:rPr>
          <w:rFonts w:ascii="Consolas" w:eastAsia="Times New Roman" w:hAnsi="Consolas" w:cs="Courier New"/>
          <w:color w:val="A9B7C6"/>
          <w:sz w:val="20"/>
          <w:szCs w:val="20"/>
          <w:lang w:bidi="hi-IN"/>
        </w:rPr>
        <w:br/>
      </w:r>
      <w:r w:rsidRPr="002F57C8">
        <w:rPr>
          <w:rFonts w:ascii="Consolas" w:eastAsia="Times New Roman" w:hAnsi="Consolas" w:cs="Courier New"/>
          <w:color w:val="A9B7C6"/>
          <w:sz w:val="20"/>
          <w:szCs w:val="20"/>
          <w:lang w:bidi="hi-IN"/>
        </w:rPr>
        <w:br/>
        <w:t xml:space="preserve">        </w:t>
      </w:r>
      <w:r w:rsidRPr="002F57C8">
        <w:rPr>
          <w:rFonts w:ascii="Consolas" w:eastAsia="Times New Roman" w:hAnsi="Consolas" w:cs="Courier New"/>
          <w:color w:val="808080"/>
          <w:sz w:val="20"/>
          <w:szCs w:val="20"/>
          <w:lang w:bidi="hi-IN"/>
        </w:rPr>
        <w:t>#Insert into database</w:t>
      </w:r>
      <w:r w:rsidRPr="002F57C8">
        <w:rPr>
          <w:rFonts w:ascii="Consolas" w:eastAsia="Times New Roman" w:hAnsi="Consolas" w:cs="Courier New"/>
          <w:color w:val="808080"/>
          <w:sz w:val="20"/>
          <w:szCs w:val="20"/>
          <w:lang w:bidi="hi-IN"/>
        </w:rPr>
        <w:br/>
      </w:r>
      <w:r w:rsidRPr="002F57C8">
        <w:rPr>
          <w:rFonts w:ascii="Consolas" w:eastAsia="Times New Roman" w:hAnsi="Consolas" w:cs="Courier New"/>
          <w:color w:val="808080"/>
          <w:sz w:val="20"/>
          <w:szCs w:val="20"/>
          <w:lang w:bidi="hi-IN"/>
        </w:rPr>
        <w:br/>
        <w:t xml:space="preserve">        </w:t>
      </w:r>
      <w:proofErr w:type="spellStart"/>
      <w:r w:rsidRPr="002F57C8">
        <w:rPr>
          <w:rFonts w:ascii="Consolas" w:eastAsia="Times New Roman" w:hAnsi="Consolas" w:cs="Courier New"/>
          <w:color w:val="A9B7C6"/>
          <w:sz w:val="20"/>
          <w:szCs w:val="20"/>
          <w:lang w:bidi="hi-IN"/>
        </w:rPr>
        <w:t>cursor.execute</w:t>
      </w:r>
      <w:proofErr w:type="spellEnd"/>
      <w:r w:rsidRPr="002F57C8">
        <w:rPr>
          <w:rFonts w:ascii="Consolas" w:eastAsia="Times New Roman" w:hAnsi="Consolas" w:cs="Courier New"/>
          <w:color w:val="A9B7C6"/>
          <w:sz w:val="20"/>
          <w:szCs w:val="20"/>
          <w:lang w:bidi="hi-IN"/>
        </w:rPr>
        <w:t>(</w:t>
      </w:r>
      <w:proofErr w:type="spellStart"/>
      <w:r w:rsidRPr="002F57C8">
        <w:rPr>
          <w:rFonts w:ascii="Consolas" w:eastAsia="Times New Roman" w:hAnsi="Consolas" w:cs="Courier New"/>
          <w:color w:val="6A8759"/>
          <w:sz w:val="20"/>
          <w:szCs w:val="20"/>
          <w:lang w:bidi="hi-IN"/>
        </w:rPr>
        <w:t>f'insert</w:t>
      </w:r>
      <w:proofErr w:type="spellEnd"/>
      <w:r w:rsidRPr="002F57C8">
        <w:rPr>
          <w:rFonts w:ascii="Consolas" w:eastAsia="Times New Roman" w:hAnsi="Consolas" w:cs="Courier New"/>
          <w:color w:val="6A8759"/>
          <w:sz w:val="20"/>
          <w:szCs w:val="20"/>
          <w:lang w:bidi="hi-IN"/>
        </w:rPr>
        <w:t xml:space="preserve"> into data values(</w:t>
      </w:r>
      <w:r w:rsidRPr="002F57C8">
        <w:rPr>
          <w:rFonts w:ascii="Consolas" w:eastAsia="Times New Roman" w:hAnsi="Consolas" w:cs="Courier New"/>
          <w:color w:val="CC7832"/>
          <w:sz w:val="20"/>
          <w:szCs w:val="20"/>
          <w:lang w:bidi="hi-IN"/>
        </w:rPr>
        <w:t>{</w:t>
      </w:r>
      <w:r w:rsidRPr="002F57C8">
        <w:rPr>
          <w:rFonts w:ascii="Consolas" w:eastAsia="Times New Roman" w:hAnsi="Consolas" w:cs="Courier New"/>
          <w:color w:val="A9B7C6"/>
          <w:sz w:val="20"/>
          <w:szCs w:val="20"/>
          <w:lang w:bidi="hi-IN"/>
        </w:rPr>
        <w:t>sno</w:t>
      </w:r>
      <w:r w:rsidRPr="002F57C8">
        <w:rPr>
          <w:rFonts w:ascii="Consolas" w:eastAsia="Times New Roman" w:hAnsi="Consolas" w:cs="Courier New"/>
          <w:color w:val="CC7832"/>
          <w:sz w:val="20"/>
          <w:szCs w:val="20"/>
          <w:lang w:bidi="hi-IN"/>
        </w:rPr>
        <w:t>}</w:t>
      </w:r>
      <w:r w:rsidRPr="002F57C8">
        <w:rPr>
          <w:rFonts w:ascii="Consolas" w:eastAsia="Times New Roman" w:hAnsi="Consolas" w:cs="Courier New"/>
          <w:color w:val="6A8759"/>
          <w:sz w:val="20"/>
          <w:szCs w:val="20"/>
          <w:lang w:bidi="hi-IN"/>
        </w:rPr>
        <w:t>,"</w:t>
      </w:r>
      <w:r w:rsidRPr="002F57C8">
        <w:rPr>
          <w:rFonts w:ascii="Consolas" w:eastAsia="Times New Roman" w:hAnsi="Consolas" w:cs="Courier New"/>
          <w:color w:val="CC7832"/>
          <w:sz w:val="20"/>
          <w:szCs w:val="20"/>
          <w:lang w:bidi="hi-IN"/>
        </w:rPr>
        <w:t>{</w:t>
      </w:r>
      <w:r w:rsidRPr="002F57C8">
        <w:rPr>
          <w:rFonts w:ascii="Consolas" w:eastAsia="Times New Roman" w:hAnsi="Consolas" w:cs="Courier New"/>
          <w:color w:val="A9B7C6"/>
          <w:sz w:val="20"/>
          <w:szCs w:val="20"/>
          <w:lang w:bidi="hi-IN"/>
        </w:rPr>
        <w:t>get_day()</w:t>
      </w:r>
      <w:r w:rsidRPr="002F57C8">
        <w:rPr>
          <w:rFonts w:ascii="Consolas" w:eastAsia="Times New Roman" w:hAnsi="Consolas" w:cs="Courier New"/>
          <w:color w:val="CC7832"/>
          <w:sz w:val="20"/>
          <w:szCs w:val="20"/>
          <w:lang w:bidi="hi-IN"/>
        </w:rPr>
        <w:t>}</w:t>
      </w:r>
      <w:r w:rsidRPr="002F57C8">
        <w:rPr>
          <w:rFonts w:ascii="Consolas" w:eastAsia="Times New Roman" w:hAnsi="Consolas" w:cs="Courier New"/>
          <w:color w:val="6A8759"/>
          <w:sz w:val="20"/>
          <w:szCs w:val="20"/>
          <w:lang w:bidi="hi-IN"/>
        </w:rPr>
        <w:t>",</w:t>
      </w:r>
      <w:r w:rsidRPr="002F57C8">
        <w:rPr>
          <w:rFonts w:ascii="Consolas" w:eastAsia="Times New Roman" w:hAnsi="Consolas" w:cs="Courier New"/>
          <w:color w:val="CC7832"/>
          <w:sz w:val="20"/>
          <w:szCs w:val="20"/>
          <w:lang w:bidi="hi-IN"/>
        </w:rPr>
        <w:t>{</w:t>
      </w:r>
      <w:r w:rsidRPr="002F57C8">
        <w:rPr>
          <w:rFonts w:ascii="Consolas" w:eastAsia="Times New Roman" w:hAnsi="Consolas" w:cs="Courier New"/>
          <w:color w:val="A9B7C6"/>
          <w:sz w:val="20"/>
          <w:szCs w:val="20"/>
          <w:lang w:bidi="hi-IN"/>
        </w:rPr>
        <w:t>b[</w:t>
      </w:r>
      <w:r w:rsidRPr="002F57C8">
        <w:rPr>
          <w:rFonts w:ascii="Consolas" w:eastAsia="Times New Roman" w:hAnsi="Consolas" w:cs="Courier New"/>
          <w:color w:val="6897BB"/>
          <w:sz w:val="20"/>
          <w:szCs w:val="20"/>
          <w:lang w:bidi="hi-IN"/>
        </w:rPr>
        <w:t>0</w:t>
      </w:r>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CC7832"/>
          <w:sz w:val="20"/>
          <w:szCs w:val="20"/>
          <w:lang w:bidi="hi-IN"/>
        </w:rPr>
        <w:t>}</w:t>
      </w:r>
      <w:r w:rsidRPr="002F57C8">
        <w:rPr>
          <w:rFonts w:ascii="Consolas" w:eastAsia="Times New Roman" w:hAnsi="Consolas" w:cs="Courier New"/>
          <w:color w:val="6A8759"/>
          <w:sz w:val="20"/>
          <w:szCs w:val="20"/>
          <w:lang w:bidi="hi-IN"/>
        </w:rPr>
        <w:t>,</w:t>
      </w:r>
      <w:r w:rsidRPr="002F57C8">
        <w:rPr>
          <w:rFonts w:ascii="Consolas" w:eastAsia="Times New Roman" w:hAnsi="Consolas" w:cs="Courier New"/>
          <w:color w:val="CC7832"/>
          <w:sz w:val="20"/>
          <w:szCs w:val="20"/>
          <w:lang w:bidi="hi-IN"/>
        </w:rPr>
        <w:t>{</w:t>
      </w:r>
      <w:r w:rsidRPr="002F57C8">
        <w:rPr>
          <w:rFonts w:ascii="Consolas" w:eastAsia="Times New Roman" w:hAnsi="Consolas" w:cs="Courier New"/>
          <w:color w:val="A9B7C6"/>
          <w:sz w:val="20"/>
          <w:szCs w:val="20"/>
          <w:lang w:bidi="hi-IN"/>
        </w:rPr>
        <w:t>b[</w:t>
      </w:r>
      <w:r w:rsidRPr="002F57C8">
        <w:rPr>
          <w:rFonts w:ascii="Consolas" w:eastAsia="Times New Roman" w:hAnsi="Consolas" w:cs="Courier New"/>
          <w:color w:val="6897BB"/>
          <w:sz w:val="20"/>
          <w:szCs w:val="20"/>
          <w:lang w:bidi="hi-IN"/>
        </w:rPr>
        <w:t>1</w:t>
      </w:r>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CC7832"/>
          <w:sz w:val="20"/>
          <w:szCs w:val="20"/>
          <w:lang w:bidi="hi-IN"/>
        </w:rPr>
        <w:t>}</w:t>
      </w:r>
      <w:r w:rsidRPr="002F57C8">
        <w:rPr>
          <w:rFonts w:ascii="Consolas" w:eastAsia="Times New Roman" w:hAnsi="Consolas" w:cs="Courier New"/>
          <w:color w:val="6A8759"/>
          <w:sz w:val="20"/>
          <w:szCs w:val="20"/>
          <w:lang w:bidi="hi-IN"/>
        </w:rPr>
        <w:t>,</w:t>
      </w:r>
      <w:r w:rsidRPr="002F57C8">
        <w:rPr>
          <w:rFonts w:ascii="Consolas" w:eastAsia="Times New Roman" w:hAnsi="Consolas" w:cs="Courier New"/>
          <w:color w:val="CC7832"/>
          <w:sz w:val="20"/>
          <w:szCs w:val="20"/>
          <w:lang w:bidi="hi-IN"/>
        </w:rPr>
        <w:t>{</w:t>
      </w:r>
      <w:r w:rsidRPr="002F57C8">
        <w:rPr>
          <w:rFonts w:ascii="Consolas" w:eastAsia="Times New Roman" w:hAnsi="Consolas" w:cs="Courier New"/>
          <w:color w:val="A9B7C6"/>
          <w:sz w:val="20"/>
          <w:szCs w:val="20"/>
          <w:lang w:bidi="hi-IN"/>
        </w:rPr>
        <w:t>b[</w:t>
      </w:r>
      <w:r w:rsidRPr="002F57C8">
        <w:rPr>
          <w:rFonts w:ascii="Consolas" w:eastAsia="Times New Roman" w:hAnsi="Consolas" w:cs="Courier New"/>
          <w:color w:val="6897BB"/>
          <w:sz w:val="20"/>
          <w:szCs w:val="20"/>
          <w:lang w:bidi="hi-IN"/>
        </w:rPr>
        <w:t>2</w:t>
      </w:r>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CC7832"/>
          <w:sz w:val="20"/>
          <w:szCs w:val="20"/>
          <w:lang w:bidi="hi-IN"/>
        </w:rPr>
        <w:t>}</w:t>
      </w:r>
      <w:r w:rsidRPr="002F57C8">
        <w:rPr>
          <w:rFonts w:ascii="Consolas" w:eastAsia="Times New Roman" w:hAnsi="Consolas" w:cs="Courier New"/>
          <w:color w:val="6A8759"/>
          <w:sz w:val="20"/>
          <w:szCs w:val="20"/>
          <w:lang w:bidi="hi-IN"/>
        </w:rPr>
        <w:t>,</w:t>
      </w:r>
      <w:r w:rsidRPr="002F57C8">
        <w:rPr>
          <w:rFonts w:ascii="Consolas" w:eastAsia="Times New Roman" w:hAnsi="Consolas" w:cs="Courier New"/>
          <w:color w:val="CC7832"/>
          <w:sz w:val="20"/>
          <w:szCs w:val="20"/>
          <w:lang w:bidi="hi-IN"/>
        </w:rPr>
        <w:t>{</w:t>
      </w:r>
      <w:r w:rsidRPr="002F57C8">
        <w:rPr>
          <w:rFonts w:ascii="Consolas" w:eastAsia="Times New Roman" w:hAnsi="Consolas" w:cs="Courier New"/>
          <w:color w:val="A9B7C6"/>
          <w:sz w:val="20"/>
          <w:szCs w:val="20"/>
          <w:lang w:bidi="hi-IN"/>
        </w:rPr>
        <w:t>b[</w:t>
      </w:r>
      <w:r w:rsidRPr="002F57C8">
        <w:rPr>
          <w:rFonts w:ascii="Consolas" w:eastAsia="Times New Roman" w:hAnsi="Consolas" w:cs="Courier New"/>
          <w:color w:val="6897BB"/>
          <w:sz w:val="20"/>
          <w:szCs w:val="20"/>
          <w:lang w:bidi="hi-IN"/>
        </w:rPr>
        <w:t>3</w:t>
      </w:r>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CC7832"/>
          <w:sz w:val="20"/>
          <w:szCs w:val="20"/>
          <w:lang w:bidi="hi-IN"/>
        </w:rPr>
        <w:t>}</w:t>
      </w:r>
      <w:r w:rsidRPr="002F57C8">
        <w:rPr>
          <w:rFonts w:ascii="Consolas" w:eastAsia="Times New Roman" w:hAnsi="Consolas" w:cs="Courier New"/>
          <w:color w:val="6A8759"/>
          <w:sz w:val="20"/>
          <w:szCs w:val="20"/>
          <w:lang w:bidi="hi-IN"/>
        </w:rPr>
        <w:t>,</w:t>
      </w:r>
      <w:r w:rsidRPr="002F57C8">
        <w:rPr>
          <w:rFonts w:ascii="Consolas" w:eastAsia="Times New Roman" w:hAnsi="Consolas" w:cs="Courier New"/>
          <w:color w:val="CC7832"/>
          <w:sz w:val="20"/>
          <w:szCs w:val="20"/>
          <w:lang w:bidi="hi-IN"/>
        </w:rPr>
        <w:t>{</w:t>
      </w:r>
      <w:r w:rsidRPr="002F57C8">
        <w:rPr>
          <w:rFonts w:ascii="Consolas" w:eastAsia="Times New Roman" w:hAnsi="Consolas" w:cs="Courier New"/>
          <w:color w:val="A9B7C6"/>
          <w:sz w:val="20"/>
          <w:szCs w:val="20"/>
          <w:lang w:bidi="hi-IN"/>
        </w:rPr>
        <w:t>b[</w:t>
      </w:r>
      <w:r w:rsidRPr="002F57C8">
        <w:rPr>
          <w:rFonts w:ascii="Consolas" w:eastAsia="Times New Roman" w:hAnsi="Consolas" w:cs="Courier New"/>
          <w:color w:val="6897BB"/>
          <w:sz w:val="20"/>
          <w:szCs w:val="20"/>
          <w:lang w:bidi="hi-IN"/>
        </w:rPr>
        <w:t>4</w:t>
      </w:r>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CC7832"/>
          <w:sz w:val="20"/>
          <w:szCs w:val="20"/>
          <w:lang w:bidi="hi-IN"/>
        </w:rPr>
        <w:t>}</w:t>
      </w:r>
      <w:r w:rsidRPr="002F57C8">
        <w:rPr>
          <w:rFonts w:ascii="Consolas" w:eastAsia="Times New Roman" w:hAnsi="Consolas" w:cs="Courier New"/>
          <w:color w:val="6A8759"/>
          <w:sz w:val="20"/>
          <w:szCs w:val="20"/>
          <w:lang w:bidi="hi-IN"/>
        </w:rPr>
        <w:t>);'</w:t>
      </w:r>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t xml:space="preserve">        </w:t>
      </w:r>
      <w:proofErr w:type="spellStart"/>
      <w:r w:rsidRPr="002F57C8">
        <w:rPr>
          <w:rFonts w:ascii="Consolas" w:eastAsia="Times New Roman" w:hAnsi="Consolas" w:cs="Courier New"/>
          <w:color w:val="A9B7C6"/>
          <w:sz w:val="20"/>
          <w:szCs w:val="20"/>
          <w:lang w:bidi="hi-IN"/>
        </w:rPr>
        <w:t>con.commit</w:t>
      </w:r>
      <w:proofErr w:type="spellEnd"/>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t xml:space="preserve">        </w:t>
      </w:r>
      <w:proofErr w:type="spellStart"/>
      <w:r w:rsidRPr="002F57C8">
        <w:rPr>
          <w:rFonts w:ascii="Consolas" w:eastAsia="Times New Roman" w:hAnsi="Consolas" w:cs="Courier New"/>
          <w:color w:val="A9B7C6"/>
          <w:sz w:val="20"/>
          <w:szCs w:val="20"/>
          <w:lang w:bidi="hi-IN"/>
        </w:rPr>
        <w:t>con.close</w:t>
      </w:r>
      <w:proofErr w:type="spellEnd"/>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t xml:space="preserve">        </w:t>
      </w:r>
      <w:r w:rsidRPr="002F57C8">
        <w:rPr>
          <w:rFonts w:ascii="Consolas" w:eastAsia="Times New Roman" w:hAnsi="Consolas" w:cs="Courier New"/>
          <w:color w:val="CC7832"/>
          <w:sz w:val="20"/>
          <w:szCs w:val="20"/>
          <w:lang w:bidi="hi-IN"/>
        </w:rPr>
        <w:t>print</w:t>
      </w:r>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5C261"/>
          <w:sz w:val="20"/>
          <w:szCs w:val="20"/>
          <w:lang w:bidi="hi-IN"/>
        </w:rPr>
        <w:t>"work successful"</w:t>
      </w:r>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r>
      <w:r w:rsidRPr="002F57C8">
        <w:rPr>
          <w:rFonts w:ascii="Consolas" w:eastAsia="Times New Roman" w:hAnsi="Consolas" w:cs="Courier New"/>
          <w:color w:val="A9B7C6"/>
          <w:sz w:val="20"/>
          <w:szCs w:val="20"/>
          <w:lang w:bidi="hi-IN"/>
        </w:rPr>
        <w:br/>
        <w:t xml:space="preserve">        </w:t>
      </w:r>
      <w:proofErr w:type="spellStart"/>
      <w:r w:rsidRPr="002F57C8">
        <w:rPr>
          <w:rFonts w:ascii="Consolas" w:eastAsia="Times New Roman" w:hAnsi="Consolas" w:cs="Courier New"/>
          <w:color w:val="A9B7C6"/>
          <w:sz w:val="20"/>
          <w:szCs w:val="20"/>
          <w:lang w:bidi="hi-IN"/>
        </w:rPr>
        <w:t>driver.close</w:t>
      </w:r>
      <w:proofErr w:type="spellEnd"/>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r>
      <w:r w:rsidRPr="002F57C8">
        <w:rPr>
          <w:rFonts w:ascii="Consolas" w:eastAsia="Times New Roman" w:hAnsi="Consolas" w:cs="Courier New"/>
          <w:color w:val="A9B7C6"/>
          <w:sz w:val="20"/>
          <w:szCs w:val="20"/>
          <w:lang w:bidi="hi-IN"/>
        </w:rPr>
        <w:br/>
      </w:r>
      <w:r w:rsidRPr="002F57C8">
        <w:rPr>
          <w:rFonts w:ascii="Consolas" w:eastAsia="Times New Roman" w:hAnsi="Consolas" w:cs="Courier New"/>
          <w:color w:val="A9B7C6"/>
          <w:sz w:val="20"/>
          <w:szCs w:val="20"/>
          <w:lang w:bidi="hi-IN"/>
        </w:rPr>
        <w:br/>
      </w:r>
      <w:r w:rsidRPr="002F57C8">
        <w:rPr>
          <w:rFonts w:ascii="Consolas" w:eastAsia="Times New Roman" w:hAnsi="Consolas" w:cs="Courier New"/>
          <w:color w:val="CC7832"/>
          <w:sz w:val="20"/>
          <w:szCs w:val="20"/>
          <w:lang w:bidi="hi-IN"/>
        </w:rPr>
        <w:t xml:space="preserve">if </w:t>
      </w:r>
      <w:r w:rsidRPr="002F57C8">
        <w:rPr>
          <w:rFonts w:ascii="Consolas" w:eastAsia="Times New Roman" w:hAnsi="Consolas" w:cs="Courier New"/>
          <w:color w:val="A9B7C6"/>
          <w:sz w:val="20"/>
          <w:szCs w:val="20"/>
          <w:lang w:bidi="hi-IN"/>
        </w:rPr>
        <w:t xml:space="preserve">__name__ == </w:t>
      </w:r>
      <w:r w:rsidRPr="002F57C8">
        <w:rPr>
          <w:rFonts w:ascii="Consolas" w:eastAsia="Times New Roman" w:hAnsi="Consolas" w:cs="Courier New"/>
          <w:color w:val="A5C261"/>
          <w:sz w:val="20"/>
          <w:szCs w:val="20"/>
          <w:lang w:bidi="hi-IN"/>
        </w:rPr>
        <w:t>"__main__"</w:t>
      </w:r>
      <w:r w:rsidRPr="002F57C8">
        <w:rPr>
          <w:rFonts w:ascii="Consolas" w:eastAsia="Times New Roman" w:hAnsi="Consolas" w:cs="Courier New"/>
          <w:color w:val="A9B7C6"/>
          <w:sz w:val="20"/>
          <w:szCs w:val="20"/>
          <w:lang w:bidi="hi-IN"/>
        </w:rPr>
        <w:t>:</w:t>
      </w:r>
      <w:r w:rsidRPr="002F57C8">
        <w:rPr>
          <w:rFonts w:ascii="Consolas" w:eastAsia="Times New Roman" w:hAnsi="Consolas" w:cs="Courier New"/>
          <w:color w:val="A9B7C6"/>
          <w:sz w:val="20"/>
          <w:szCs w:val="20"/>
          <w:lang w:bidi="hi-IN"/>
        </w:rPr>
        <w:br/>
        <w:t xml:space="preserve">    </w:t>
      </w:r>
      <w:proofErr w:type="spellStart"/>
      <w:r w:rsidRPr="002F57C8">
        <w:rPr>
          <w:rFonts w:ascii="Consolas" w:eastAsia="Times New Roman" w:hAnsi="Consolas" w:cs="Courier New"/>
          <w:color w:val="A9B7C6"/>
          <w:sz w:val="20"/>
          <w:szCs w:val="20"/>
          <w:lang w:bidi="hi-IN"/>
        </w:rPr>
        <w:t>unittest.main</w:t>
      </w:r>
      <w:proofErr w:type="spellEnd"/>
      <w:r w:rsidRPr="002F57C8">
        <w:rPr>
          <w:rFonts w:ascii="Consolas" w:eastAsia="Times New Roman" w:hAnsi="Consolas" w:cs="Courier New"/>
          <w:color w:val="A9B7C6"/>
          <w:sz w:val="20"/>
          <w:szCs w:val="20"/>
          <w:lang w:bidi="hi-IN"/>
        </w:rPr>
        <w:t>()</w:t>
      </w:r>
    </w:p>
    <w:p w14:paraId="59590D36" w14:textId="48DA1DAE" w:rsidR="002F57C8" w:rsidRDefault="002F57C8" w:rsidP="002F57C8">
      <w:pPr>
        <w:pStyle w:val="Heading2"/>
        <w:spacing w:line="257" w:lineRule="auto"/>
        <w:rPr>
          <w:rStyle w:val="Emphasis"/>
          <w:rFonts w:cstheme="majorHAnsi"/>
          <w:i w:val="0"/>
          <w:sz w:val="40"/>
          <w:szCs w:val="48"/>
        </w:rPr>
      </w:pPr>
      <w:r>
        <w:rPr>
          <w:rStyle w:val="Emphasis"/>
          <w:rFonts w:cstheme="majorHAnsi"/>
          <w:i w:val="0"/>
          <w:sz w:val="40"/>
          <w:szCs w:val="48"/>
        </w:rPr>
        <w:lastRenderedPageBreak/>
        <w:t>UpdatingSQL</w:t>
      </w:r>
      <w:r w:rsidRPr="00996DA0">
        <w:rPr>
          <w:rStyle w:val="Emphasis"/>
          <w:rFonts w:cstheme="majorHAnsi"/>
          <w:i w:val="0"/>
          <w:sz w:val="40"/>
          <w:szCs w:val="48"/>
        </w:rPr>
        <w:t>.py</w:t>
      </w:r>
    </w:p>
    <w:p w14:paraId="6DC6F5C0" w14:textId="1A569CE7" w:rsidR="00A854A2" w:rsidRDefault="00931ED4" w:rsidP="00931E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bidi="hi-IN"/>
        </w:rPr>
      </w:pPr>
      <w:r w:rsidRPr="00931ED4">
        <w:rPr>
          <w:rFonts w:ascii="Courier New" w:eastAsia="Times New Roman" w:hAnsi="Courier New" w:cs="Courier New"/>
          <w:color w:val="CC7832"/>
          <w:sz w:val="18"/>
          <w:szCs w:val="18"/>
          <w:lang w:bidi="hi-IN"/>
        </w:rPr>
        <w:t xml:space="preserve">import </w:t>
      </w:r>
      <w:proofErr w:type="spellStart"/>
      <w:r w:rsidRPr="00931ED4">
        <w:rPr>
          <w:rFonts w:ascii="Courier New" w:eastAsia="Times New Roman" w:hAnsi="Courier New" w:cs="Courier New"/>
          <w:color w:val="A9B7C6"/>
          <w:sz w:val="18"/>
          <w:szCs w:val="18"/>
          <w:lang w:bidi="hi-IN"/>
        </w:rPr>
        <w:t>mysql.connector</w:t>
      </w:r>
      <w:proofErr w:type="spellEnd"/>
      <w:r w:rsidRPr="00931ED4">
        <w:rPr>
          <w:rFonts w:ascii="Courier New" w:eastAsia="Times New Roman" w:hAnsi="Courier New" w:cs="Courier New"/>
          <w:color w:val="A9B7C6"/>
          <w:sz w:val="18"/>
          <w:szCs w:val="18"/>
          <w:lang w:bidi="hi-IN"/>
        </w:rPr>
        <w:t xml:space="preserve"> </w:t>
      </w:r>
      <w:r w:rsidRPr="00931ED4">
        <w:rPr>
          <w:rFonts w:ascii="Courier New" w:eastAsia="Times New Roman" w:hAnsi="Courier New" w:cs="Courier New"/>
          <w:color w:val="CC7832"/>
          <w:sz w:val="18"/>
          <w:szCs w:val="18"/>
          <w:lang w:bidi="hi-IN"/>
        </w:rPr>
        <w:t xml:space="preserve">as </w:t>
      </w:r>
      <w:proofErr w:type="spellStart"/>
      <w:r w:rsidRPr="00931ED4">
        <w:rPr>
          <w:rFonts w:ascii="Courier New" w:eastAsia="Times New Roman" w:hAnsi="Courier New" w:cs="Courier New"/>
          <w:color w:val="A9B7C6"/>
          <w:sz w:val="18"/>
          <w:szCs w:val="18"/>
          <w:lang w:bidi="hi-IN"/>
        </w:rPr>
        <w:t>mycon</w:t>
      </w:r>
      <w:proofErr w:type="spellEnd"/>
      <w:r w:rsidRPr="00931ED4">
        <w:rPr>
          <w:rFonts w:ascii="Courier New" w:eastAsia="Times New Roman" w:hAnsi="Courier New" w:cs="Courier New"/>
          <w:color w:val="A9B7C6"/>
          <w:sz w:val="18"/>
          <w:szCs w:val="18"/>
          <w:lang w:bidi="hi-IN"/>
        </w:rPr>
        <w:br/>
      </w:r>
      <w:r w:rsidRPr="00931ED4">
        <w:rPr>
          <w:rFonts w:ascii="Courier New" w:eastAsia="Times New Roman" w:hAnsi="Courier New" w:cs="Courier New"/>
          <w:color w:val="CC7832"/>
          <w:sz w:val="18"/>
          <w:szCs w:val="18"/>
          <w:lang w:bidi="hi-IN"/>
        </w:rPr>
        <w:t xml:space="preserve">import </w:t>
      </w:r>
      <w:r w:rsidRPr="00931ED4">
        <w:rPr>
          <w:rFonts w:ascii="Courier New" w:eastAsia="Times New Roman" w:hAnsi="Courier New" w:cs="Courier New"/>
          <w:color w:val="A9B7C6"/>
          <w:sz w:val="18"/>
          <w:szCs w:val="18"/>
          <w:lang w:bidi="hi-IN"/>
        </w:rPr>
        <w:t>datetime</w:t>
      </w:r>
      <w:r w:rsidRPr="00931ED4">
        <w:rPr>
          <w:rFonts w:ascii="Courier New" w:eastAsia="Times New Roman" w:hAnsi="Courier New" w:cs="Courier New"/>
          <w:color w:val="A9B7C6"/>
          <w:sz w:val="18"/>
          <w:szCs w:val="18"/>
          <w:lang w:bidi="hi-IN"/>
        </w:rPr>
        <w:br/>
      </w:r>
      <w:r w:rsidRPr="00931ED4">
        <w:rPr>
          <w:rFonts w:ascii="Courier New" w:eastAsia="Times New Roman" w:hAnsi="Courier New" w:cs="Courier New"/>
          <w:color w:val="808080"/>
          <w:sz w:val="18"/>
          <w:szCs w:val="18"/>
          <w:lang w:bidi="hi-IN"/>
        </w:rPr>
        <w:t>#Get current date</w:t>
      </w:r>
      <w:r w:rsidRPr="00931ED4">
        <w:rPr>
          <w:rFonts w:ascii="Courier New" w:eastAsia="Times New Roman" w:hAnsi="Courier New" w:cs="Courier New"/>
          <w:color w:val="808080"/>
          <w:sz w:val="18"/>
          <w:szCs w:val="18"/>
          <w:lang w:bidi="hi-IN"/>
        </w:rPr>
        <w:br/>
      </w:r>
      <w:r w:rsidRPr="00931ED4">
        <w:rPr>
          <w:rFonts w:ascii="Courier New" w:eastAsia="Times New Roman" w:hAnsi="Courier New" w:cs="Courier New"/>
          <w:color w:val="808080"/>
          <w:sz w:val="18"/>
          <w:szCs w:val="18"/>
          <w:lang w:bidi="hi-IN"/>
        </w:rPr>
        <w:br/>
      </w:r>
      <w:r w:rsidRPr="00931ED4">
        <w:rPr>
          <w:rFonts w:ascii="Courier New" w:eastAsia="Times New Roman" w:hAnsi="Courier New" w:cs="Courier New"/>
          <w:color w:val="CC7832"/>
          <w:sz w:val="18"/>
          <w:szCs w:val="18"/>
          <w:lang w:bidi="hi-IN"/>
        </w:rPr>
        <w:t xml:space="preserve">def </w:t>
      </w:r>
      <w:proofErr w:type="spellStart"/>
      <w:r w:rsidRPr="00931ED4">
        <w:rPr>
          <w:rFonts w:ascii="Courier New" w:eastAsia="Times New Roman" w:hAnsi="Courier New" w:cs="Courier New"/>
          <w:color w:val="FFC66D"/>
          <w:sz w:val="18"/>
          <w:szCs w:val="18"/>
          <w:lang w:bidi="hi-IN"/>
        </w:rPr>
        <w:t>get_day</w:t>
      </w:r>
      <w:proofErr w:type="spellEnd"/>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9B7C6"/>
          <w:sz w:val="18"/>
          <w:szCs w:val="18"/>
          <w:lang w:bidi="hi-IN"/>
        </w:rPr>
        <w:br/>
        <w:t xml:space="preserve">    a=</w:t>
      </w:r>
      <w:proofErr w:type="spellStart"/>
      <w:r w:rsidRPr="00931ED4">
        <w:rPr>
          <w:rFonts w:ascii="Courier New" w:eastAsia="Times New Roman" w:hAnsi="Courier New" w:cs="Courier New"/>
          <w:color w:val="A9B7C6"/>
          <w:sz w:val="18"/>
          <w:szCs w:val="18"/>
          <w:lang w:bidi="hi-IN"/>
        </w:rPr>
        <w:t>datetime.datetime.now</w:t>
      </w:r>
      <w:proofErr w:type="spellEnd"/>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9B7C6"/>
          <w:sz w:val="18"/>
          <w:szCs w:val="18"/>
          <w:lang w:bidi="hi-IN"/>
        </w:rPr>
        <w:br/>
        <w:t xml:space="preserve">    day=</w:t>
      </w:r>
      <w:proofErr w:type="spellStart"/>
      <w:r w:rsidRPr="00931ED4">
        <w:rPr>
          <w:rFonts w:ascii="Courier New" w:eastAsia="Times New Roman" w:hAnsi="Courier New" w:cs="Courier New"/>
          <w:color w:val="A9B7C6"/>
          <w:sz w:val="18"/>
          <w:szCs w:val="18"/>
          <w:lang w:bidi="hi-IN"/>
        </w:rPr>
        <w:t>a.day</w:t>
      </w:r>
      <w:proofErr w:type="spellEnd"/>
      <w:r w:rsidRPr="00931ED4">
        <w:rPr>
          <w:rFonts w:ascii="Courier New" w:eastAsia="Times New Roman" w:hAnsi="Courier New" w:cs="Courier New"/>
          <w:color w:val="A9B7C6"/>
          <w:sz w:val="18"/>
          <w:szCs w:val="18"/>
          <w:lang w:bidi="hi-IN"/>
        </w:rPr>
        <w:br/>
        <w:t xml:space="preserve">    month=</w:t>
      </w:r>
      <w:proofErr w:type="spellStart"/>
      <w:r w:rsidRPr="00931ED4">
        <w:rPr>
          <w:rFonts w:ascii="Courier New" w:eastAsia="Times New Roman" w:hAnsi="Courier New" w:cs="Courier New"/>
          <w:color w:val="A9B7C6"/>
          <w:sz w:val="18"/>
          <w:szCs w:val="18"/>
          <w:lang w:bidi="hi-IN"/>
        </w:rPr>
        <w:t>a.month</w:t>
      </w:r>
      <w:proofErr w:type="spellEnd"/>
      <w:r w:rsidRPr="00931ED4">
        <w:rPr>
          <w:rFonts w:ascii="Courier New" w:eastAsia="Times New Roman" w:hAnsi="Courier New" w:cs="Courier New"/>
          <w:color w:val="A9B7C6"/>
          <w:sz w:val="18"/>
          <w:szCs w:val="18"/>
          <w:lang w:bidi="hi-IN"/>
        </w:rPr>
        <w:br/>
        <w:t xml:space="preserve">    year=</w:t>
      </w:r>
      <w:proofErr w:type="spellStart"/>
      <w:r w:rsidRPr="00931ED4">
        <w:rPr>
          <w:rFonts w:ascii="Courier New" w:eastAsia="Times New Roman" w:hAnsi="Courier New" w:cs="Courier New"/>
          <w:color w:val="A9B7C6"/>
          <w:sz w:val="18"/>
          <w:szCs w:val="18"/>
          <w:lang w:bidi="hi-IN"/>
        </w:rPr>
        <w:t>a.year</w:t>
      </w:r>
      <w:proofErr w:type="spellEnd"/>
      <w:r w:rsidRPr="00931ED4">
        <w:rPr>
          <w:rFonts w:ascii="Courier New" w:eastAsia="Times New Roman" w:hAnsi="Courier New" w:cs="Courier New"/>
          <w:color w:val="A9B7C6"/>
          <w:sz w:val="18"/>
          <w:szCs w:val="18"/>
          <w:lang w:bidi="hi-IN"/>
        </w:rPr>
        <w:br/>
        <w:t xml:space="preserve">    day1=</w:t>
      </w:r>
      <w:r w:rsidRPr="00931ED4">
        <w:rPr>
          <w:rFonts w:ascii="Courier New" w:eastAsia="Times New Roman" w:hAnsi="Courier New" w:cs="Courier New"/>
          <w:color w:val="6A8759"/>
          <w:sz w:val="18"/>
          <w:szCs w:val="18"/>
          <w:lang w:bidi="hi-IN"/>
        </w:rPr>
        <w:t>f"</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A9B7C6"/>
          <w:sz w:val="18"/>
          <w:szCs w:val="18"/>
          <w:lang w:bidi="hi-IN"/>
        </w:rPr>
        <w:t>str(year)</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6A8759"/>
          <w:sz w:val="18"/>
          <w:szCs w:val="18"/>
          <w:lang w:bidi="hi-IN"/>
        </w:rPr>
        <w:t>-</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A9B7C6"/>
          <w:sz w:val="18"/>
          <w:szCs w:val="18"/>
          <w:lang w:bidi="hi-IN"/>
        </w:rPr>
        <w:t>str(month)</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6A8759"/>
          <w:sz w:val="18"/>
          <w:szCs w:val="18"/>
          <w:lang w:bidi="hi-IN"/>
        </w:rPr>
        <w:t>-</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A9B7C6"/>
          <w:sz w:val="18"/>
          <w:szCs w:val="18"/>
          <w:lang w:bidi="hi-IN"/>
        </w:rPr>
        <w:t>str(day)</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6A8759"/>
          <w:sz w:val="18"/>
          <w:szCs w:val="18"/>
          <w:lang w:bidi="hi-IN"/>
        </w:rPr>
        <w:t>"</w:t>
      </w:r>
      <w:r w:rsidRPr="00931ED4">
        <w:rPr>
          <w:rFonts w:ascii="Courier New" w:eastAsia="Times New Roman" w:hAnsi="Courier New" w:cs="Courier New"/>
          <w:color w:val="6A8759"/>
          <w:sz w:val="18"/>
          <w:szCs w:val="18"/>
          <w:lang w:bidi="hi-IN"/>
        </w:rPr>
        <w:br/>
        <w:t xml:space="preserve">    </w:t>
      </w:r>
      <w:r w:rsidRPr="00931ED4">
        <w:rPr>
          <w:rFonts w:ascii="Courier New" w:eastAsia="Times New Roman" w:hAnsi="Courier New" w:cs="Courier New"/>
          <w:color w:val="CC7832"/>
          <w:sz w:val="18"/>
          <w:szCs w:val="18"/>
          <w:lang w:bidi="hi-IN"/>
        </w:rPr>
        <w:t xml:space="preserve">return </w:t>
      </w:r>
      <w:r w:rsidRPr="00931ED4">
        <w:rPr>
          <w:rFonts w:ascii="Courier New" w:eastAsia="Times New Roman" w:hAnsi="Courier New" w:cs="Courier New"/>
          <w:color w:val="A9B7C6"/>
          <w:sz w:val="18"/>
          <w:szCs w:val="18"/>
          <w:lang w:bidi="hi-IN"/>
        </w:rPr>
        <w:t>day1</w:t>
      </w:r>
      <w:r w:rsidRPr="00931ED4">
        <w:rPr>
          <w:rFonts w:ascii="Courier New" w:eastAsia="Times New Roman" w:hAnsi="Courier New" w:cs="Courier New"/>
          <w:color w:val="A9B7C6"/>
          <w:sz w:val="18"/>
          <w:szCs w:val="18"/>
          <w:lang w:bidi="hi-IN"/>
        </w:rPr>
        <w:br/>
      </w:r>
      <w:r w:rsidRPr="00931ED4">
        <w:rPr>
          <w:rFonts w:ascii="Courier New" w:eastAsia="Times New Roman" w:hAnsi="Courier New" w:cs="Courier New"/>
          <w:color w:val="CC7832"/>
          <w:sz w:val="18"/>
          <w:szCs w:val="18"/>
          <w:lang w:bidi="hi-IN"/>
        </w:rPr>
        <w:t xml:space="preserve">def </w:t>
      </w:r>
      <w:proofErr w:type="spellStart"/>
      <w:r w:rsidRPr="00931ED4">
        <w:rPr>
          <w:rFonts w:ascii="Courier New" w:eastAsia="Times New Roman" w:hAnsi="Courier New" w:cs="Courier New"/>
          <w:color w:val="FFC66D"/>
          <w:sz w:val="18"/>
          <w:szCs w:val="18"/>
          <w:lang w:bidi="hi-IN"/>
        </w:rPr>
        <w:t>get_time</w:t>
      </w:r>
      <w:proofErr w:type="spellEnd"/>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9B7C6"/>
          <w:sz w:val="18"/>
          <w:szCs w:val="18"/>
          <w:lang w:bidi="hi-IN"/>
        </w:rPr>
        <w:br/>
        <w:t xml:space="preserve">    a=</w:t>
      </w:r>
      <w:proofErr w:type="spellStart"/>
      <w:r w:rsidRPr="00931ED4">
        <w:rPr>
          <w:rFonts w:ascii="Courier New" w:eastAsia="Times New Roman" w:hAnsi="Courier New" w:cs="Courier New"/>
          <w:color w:val="A9B7C6"/>
          <w:sz w:val="18"/>
          <w:szCs w:val="18"/>
          <w:lang w:bidi="hi-IN"/>
        </w:rPr>
        <w:t>datetime.datetime.now</w:t>
      </w:r>
      <w:proofErr w:type="spellEnd"/>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9B7C6"/>
          <w:sz w:val="18"/>
          <w:szCs w:val="18"/>
          <w:lang w:bidi="hi-IN"/>
        </w:rPr>
        <w:br/>
        <w:t xml:space="preserve">    hour=</w:t>
      </w:r>
      <w:proofErr w:type="spellStart"/>
      <w:r w:rsidRPr="00931ED4">
        <w:rPr>
          <w:rFonts w:ascii="Courier New" w:eastAsia="Times New Roman" w:hAnsi="Courier New" w:cs="Courier New"/>
          <w:color w:val="A9B7C6"/>
          <w:sz w:val="18"/>
          <w:szCs w:val="18"/>
          <w:lang w:bidi="hi-IN"/>
        </w:rPr>
        <w:t>a.hour</w:t>
      </w:r>
      <w:proofErr w:type="spellEnd"/>
      <w:r w:rsidRPr="00931ED4">
        <w:rPr>
          <w:rFonts w:ascii="Courier New" w:eastAsia="Times New Roman" w:hAnsi="Courier New" w:cs="Courier New"/>
          <w:color w:val="A9B7C6"/>
          <w:sz w:val="18"/>
          <w:szCs w:val="18"/>
          <w:lang w:bidi="hi-IN"/>
        </w:rPr>
        <w:br/>
        <w:t xml:space="preserve">    minute=</w:t>
      </w:r>
      <w:proofErr w:type="spellStart"/>
      <w:r w:rsidRPr="00931ED4">
        <w:rPr>
          <w:rFonts w:ascii="Courier New" w:eastAsia="Times New Roman" w:hAnsi="Courier New" w:cs="Courier New"/>
          <w:color w:val="A9B7C6"/>
          <w:sz w:val="18"/>
          <w:szCs w:val="18"/>
          <w:lang w:bidi="hi-IN"/>
        </w:rPr>
        <w:t>a.minute</w:t>
      </w:r>
      <w:proofErr w:type="spellEnd"/>
      <w:r w:rsidRPr="00931ED4">
        <w:rPr>
          <w:rFonts w:ascii="Courier New" w:eastAsia="Times New Roman" w:hAnsi="Courier New" w:cs="Courier New"/>
          <w:color w:val="A9B7C6"/>
          <w:sz w:val="18"/>
          <w:szCs w:val="18"/>
          <w:lang w:bidi="hi-IN"/>
        </w:rPr>
        <w:br/>
        <w:t xml:space="preserve">    second=</w:t>
      </w:r>
      <w:proofErr w:type="spellStart"/>
      <w:r w:rsidRPr="00931ED4">
        <w:rPr>
          <w:rFonts w:ascii="Courier New" w:eastAsia="Times New Roman" w:hAnsi="Courier New" w:cs="Courier New"/>
          <w:color w:val="A9B7C6"/>
          <w:sz w:val="18"/>
          <w:szCs w:val="18"/>
          <w:lang w:bidi="hi-IN"/>
        </w:rPr>
        <w:t>a.second</w:t>
      </w:r>
      <w:proofErr w:type="spellEnd"/>
      <w:r w:rsidRPr="00931ED4">
        <w:rPr>
          <w:rFonts w:ascii="Courier New" w:eastAsia="Times New Roman" w:hAnsi="Courier New" w:cs="Courier New"/>
          <w:color w:val="A9B7C6"/>
          <w:sz w:val="18"/>
          <w:szCs w:val="18"/>
          <w:lang w:bidi="hi-IN"/>
        </w:rPr>
        <w:br/>
        <w:t xml:space="preserve">    time1=</w:t>
      </w:r>
      <w:r w:rsidRPr="00931ED4">
        <w:rPr>
          <w:rFonts w:ascii="Courier New" w:eastAsia="Times New Roman" w:hAnsi="Courier New" w:cs="Courier New"/>
          <w:color w:val="6A8759"/>
          <w:sz w:val="18"/>
          <w:szCs w:val="18"/>
          <w:lang w:bidi="hi-IN"/>
        </w:rPr>
        <w:t>f"</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A9B7C6"/>
          <w:sz w:val="18"/>
          <w:szCs w:val="18"/>
          <w:lang w:bidi="hi-IN"/>
        </w:rPr>
        <w:t>str(hour)</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6A8759"/>
          <w:sz w:val="18"/>
          <w:szCs w:val="18"/>
          <w:lang w:bidi="hi-IN"/>
        </w:rPr>
        <w:t>:</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A9B7C6"/>
          <w:sz w:val="18"/>
          <w:szCs w:val="18"/>
          <w:lang w:bidi="hi-IN"/>
        </w:rPr>
        <w:t>str(minute)</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6A8759"/>
          <w:sz w:val="18"/>
          <w:szCs w:val="18"/>
          <w:lang w:bidi="hi-IN"/>
        </w:rPr>
        <w:t>:</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A9B7C6"/>
          <w:sz w:val="18"/>
          <w:szCs w:val="18"/>
          <w:lang w:bidi="hi-IN"/>
        </w:rPr>
        <w:t>str(second)</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6A8759"/>
          <w:sz w:val="18"/>
          <w:szCs w:val="18"/>
          <w:lang w:bidi="hi-IN"/>
        </w:rPr>
        <w:t>"</w:t>
      </w:r>
      <w:r w:rsidRPr="00931ED4">
        <w:rPr>
          <w:rFonts w:ascii="Courier New" w:eastAsia="Times New Roman" w:hAnsi="Courier New" w:cs="Courier New"/>
          <w:color w:val="6A8759"/>
          <w:sz w:val="18"/>
          <w:szCs w:val="18"/>
          <w:lang w:bidi="hi-IN"/>
        </w:rPr>
        <w:br/>
        <w:t xml:space="preserve">    </w:t>
      </w:r>
      <w:r w:rsidRPr="00931ED4">
        <w:rPr>
          <w:rFonts w:ascii="Courier New" w:eastAsia="Times New Roman" w:hAnsi="Courier New" w:cs="Courier New"/>
          <w:color w:val="CC7832"/>
          <w:sz w:val="18"/>
          <w:szCs w:val="18"/>
          <w:lang w:bidi="hi-IN"/>
        </w:rPr>
        <w:t xml:space="preserve">return </w:t>
      </w:r>
      <w:r w:rsidRPr="00931ED4">
        <w:rPr>
          <w:rFonts w:ascii="Courier New" w:eastAsia="Times New Roman" w:hAnsi="Courier New" w:cs="Courier New"/>
          <w:color w:val="A9B7C6"/>
          <w:sz w:val="18"/>
          <w:szCs w:val="18"/>
          <w:lang w:bidi="hi-IN"/>
        </w:rPr>
        <w:t>time1</w:t>
      </w:r>
      <w:r w:rsidRPr="00931ED4">
        <w:rPr>
          <w:rFonts w:ascii="Courier New" w:eastAsia="Times New Roman" w:hAnsi="Courier New" w:cs="Courier New"/>
          <w:color w:val="A9B7C6"/>
          <w:sz w:val="18"/>
          <w:szCs w:val="18"/>
          <w:lang w:bidi="hi-IN"/>
        </w:rPr>
        <w:br/>
      </w:r>
      <w:r w:rsidRPr="00931ED4">
        <w:rPr>
          <w:rFonts w:ascii="Courier New" w:eastAsia="Times New Roman" w:hAnsi="Courier New" w:cs="Courier New"/>
          <w:color w:val="A9B7C6"/>
          <w:sz w:val="18"/>
          <w:szCs w:val="18"/>
          <w:lang w:bidi="hi-IN"/>
        </w:rPr>
        <w:br/>
      </w:r>
      <w:r w:rsidRPr="00931ED4">
        <w:rPr>
          <w:rFonts w:ascii="Courier New" w:eastAsia="Times New Roman" w:hAnsi="Courier New" w:cs="Courier New"/>
          <w:color w:val="808080"/>
          <w:sz w:val="18"/>
          <w:szCs w:val="18"/>
          <w:lang w:bidi="hi-IN"/>
        </w:rPr>
        <w:t>#file</w:t>
      </w:r>
      <w:r w:rsidRPr="00931ED4">
        <w:rPr>
          <w:rFonts w:ascii="Courier New" w:eastAsia="Times New Roman" w:hAnsi="Courier New" w:cs="Courier New"/>
          <w:color w:val="808080"/>
          <w:sz w:val="18"/>
          <w:szCs w:val="18"/>
          <w:lang w:bidi="hi-IN"/>
        </w:rPr>
        <w:br/>
      </w:r>
      <w:r w:rsidRPr="00931ED4">
        <w:rPr>
          <w:rFonts w:ascii="Courier New" w:eastAsia="Times New Roman" w:hAnsi="Courier New" w:cs="Courier New"/>
          <w:color w:val="CC7832"/>
          <w:sz w:val="18"/>
          <w:szCs w:val="18"/>
          <w:lang w:bidi="hi-IN"/>
        </w:rPr>
        <w:t xml:space="preserve">def </w:t>
      </w:r>
      <w:r w:rsidRPr="00931ED4">
        <w:rPr>
          <w:rFonts w:ascii="Courier New" w:eastAsia="Times New Roman" w:hAnsi="Courier New" w:cs="Courier New"/>
          <w:color w:val="FFC66D"/>
          <w:sz w:val="18"/>
          <w:szCs w:val="18"/>
          <w:lang w:bidi="hi-IN"/>
        </w:rPr>
        <w:t>upload</w:t>
      </w:r>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9B7C6"/>
          <w:sz w:val="18"/>
          <w:szCs w:val="18"/>
          <w:lang w:bidi="hi-IN"/>
        </w:rPr>
        <w:br/>
        <w:t xml:space="preserve">    </w:t>
      </w:r>
      <w:r w:rsidRPr="00931ED4">
        <w:rPr>
          <w:rFonts w:ascii="Courier New" w:eastAsia="Times New Roman" w:hAnsi="Courier New" w:cs="Courier New"/>
          <w:color w:val="CC7832"/>
          <w:sz w:val="18"/>
          <w:szCs w:val="18"/>
          <w:lang w:bidi="hi-IN"/>
        </w:rPr>
        <w:t>try</w:t>
      </w:r>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9B7C6"/>
          <w:sz w:val="18"/>
          <w:szCs w:val="18"/>
          <w:lang w:bidi="hi-IN"/>
        </w:rPr>
        <w:br/>
        <w:t xml:space="preserve">        </w:t>
      </w:r>
      <w:r w:rsidRPr="00931ED4">
        <w:rPr>
          <w:rFonts w:ascii="Courier New" w:eastAsia="Times New Roman" w:hAnsi="Courier New" w:cs="Courier New"/>
          <w:color w:val="CC7832"/>
          <w:sz w:val="18"/>
          <w:szCs w:val="18"/>
          <w:lang w:bidi="hi-IN"/>
        </w:rPr>
        <w:t xml:space="preserve">with </w:t>
      </w:r>
      <w:r w:rsidRPr="00931ED4">
        <w:rPr>
          <w:rFonts w:ascii="Courier New" w:eastAsia="Times New Roman" w:hAnsi="Courier New" w:cs="Courier New"/>
          <w:color w:val="A9B7C6"/>
          <w:sz w:val="18"/>
          <w:szCs w:val="18"/>
          <w:lang w:bidi="hi-IN"/>
        </w:rPr>
        <w:t>open(</w:t>
      </w:r>
      <w:r w:rsidRPr="00931ED4">
        <w:rPr>
          <w:rFonts w:ascii="Courier New" w:eastAsia="Times New Roman" w:hAnsi="Courier New" w:cs="Courier New"/>
          <w:color w:val="A5C261"/>
          <w:sz w:val="18"/>
          <w:szCs w:val="18"/>
          <w:lang w:bidi="hi-IN"/>
        </w:rPr>
        <w:t>"</w:t>
      </w:r>
      <w:proofErr w:type="spellStart"/>
      <w:r w:rsidRPr="00931ED4">
        <w:rPr>
          <w:rFonts w:ascii="Courier New" w:eastAsia="Times New Roman" w:hAnsi="Courier New" w:cs="Courier New"/>
          <w:color w:val="A5C261"/>
          <w:sz w:val="18"/>
          <w:szCs w:val="18"/>
          <w:lang w:bidi="hi-IN"/>
        </w:rPr>
        <w:t>users.txt"</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A5C261"/>
          <w:sz w:val="18"/>
          <w:szCs w:val="18"/>
          <w:lang w:bidi="hi-IN"/>
        </w:rPr>
        <w:t>"r</w:t>
      </w:r>
      <w:proofErr w:type="spellEnd"/>
      <w:r w:rsidRPr="00931ED4">
        <w:rPr>
          <w:rFonts w:ascii="Courier New" w:eastAsia="Times New Roman" w:hAnsi="Courier New" w:cs="Courier New"/>
          <w:color w:val="A5C261"/>
          <w:sz w:val="18"/>
          <w:szCs w:val="18"/>
          <w:lang w:bidi="hi-IN"/>
        </w:rPr>
        <w:t>"</w:t>
      </w:r>
      <w:r w:rsidRPr="00931ED4">
        <w:rPr>
          <w:rFonts w:ascii="Courier New" w:eastAsia="Times New Roman" w:hAnsi="Courier New" w:cs="Courier New"/>
          <w:color w:val="A9B7C6"/>
          <w:sz w:val="18"/>
          <w:szCs w:val="18"/>
          <w:lang w:bidi="hi-IN"/>
        </w:rPr>
        <w:t xml:space="preserve">) </w:t>
      </w:r>
      <w:r w:rsidRPr="00931ED4">
        <w:rPr>
          <w:rFonts w:ascii="Courier New" w:eastAsia="Times New Roman" w:hAnsi="Courier New" w:cs="Courier New"/>
          <w:color w:val="CC7832"/>
          <w:sz w:val="18"/>
          <w:szCs w:val="18"/>
          <w:lang w:bidi="hi-IN"/>
        </w:rPr>
        <w:t xml:space="preserve">as </w:t>
      </w:r>
      <w:r w:rsidRPr="00931ED4">
        <w:rPr>
          <w:rFonts w:ascii="Courier New" w:eastAsia="Times New Roman" w:hAnsi="Courier New" w:cs="Courier New"/>
          <w:color w:val="A9B7C6"/>
          <w:sz w:val="18"/>
          <w:szCs w:val="18"/>
          <w:lang w:bidi="hi-IN"/>
        </w:rPr>
        <w:t>f:</w:t>
      </w:r>
      <w:r w:rsidRPr="00931ED4">
        <w:rPr>
          <w:rFonts w:ascii="Courier New" w:eastAsia="Times New Roman" w:hAnsi="Courier New" w:cs="Courier New"/>
          <w:color w:val="A9B7C6"/>
          <w:sz w:val="18"/>
          <w:szCs w:val="18"/>
          <w:lang w:bidi="hi-IN"/>
        </w:rPr>
        <w:br/>
        <w:t xml:space="preserve">            l=</w:t>
      </w:r>
      <w:proofErr w:type="spellStart"/>
      <w:r w:rsidRPr="00931ED4">
        <w:rPr>
          <w:rFonts w:ascii="Courier New" w:eastAsia="Times New Roman" w:hAnsi="Courier New" w:cs="Courier New"/>
          <w:color w:val="A9B7C6"/>
          <w:sz w:val="18"/>
          <w:szCs w:val="18"/>
          <w:lang w:bidi="hi-IN"/>
        </w:rPr>
        <w:t>f.readlines</w:t>
      </w:r>
      <w:proofErr w:type="spellEnd"/>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9B7C6"/>
          <w:sz w:val="18"/>
          <w:szCs w:val="18"/>
          <w:lang w:bidi="hi-IN"/>
        </w:rPr>
        <w:br/>
        <w:t xml:space="preserve">        </w:t>
      </w:r>
      <w:proofErr w:type="spellStart"/>
      <w:r w:rsidRPr="00931ED4">
        <w:rPr>
          <w:rFonts w:ascii="Courier New" w:eastAsia="Times New Roman" w:hAnsi="Courier New" w:cs="Courier New"/>
          <w:color w:val="A9B7C6"/>
          <w:sz w:val="18"/>
          <w:szCs w:val="18"/>
          <w:lang w:bidi="hi-IN"/>
        </w:rPr>
        <w:t>l.pop</w:t>
      </w:r>
      <w:proofErr w:type="spellEnd"/>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6897BB"/>
          <w:sz w:val="18"/>
          <w:szCs w:val="18"/>
          <w:lang w:bidi="hi-IN"/>
        </w:rPr>
        <w:t>0</w:t>
      </w:r>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9B7C6"/>
          <w:sz w:val="18"/>
          <w:szCs w:val="18"/>
          <w:lang w:bidi="hi-IN"/>
        </w:rPr>
        <w:br/>
        <w:t xml:space="preserve">    </w:t>
      </w:r>
      <w:r w:rsidRPr="00931ED4">
        <w:rPr>
          <w:rFonts w:ascii="Courier New" w:eastAsia="Times New Roman" w:hAnsi="Courier New" w:cs="Courier New"/>
          <w:color w:val="A9B7C6"/>
          <w:sz w:val="18"/>
          <w:szCs w:val="18"/>
          <w:lang w:bidi="hi-IN"/>
        </w:rPr>
        <w:br/>
        <w:t xml:space="preserve">        name=l[</w:t>
      </w:r>
      <w:r w:rsidRPr="00931ED4">
        <w:rPr>
          <w:rFonts w:ascii="Courier New" w:eastAsia="Times New Roman" w:hAnsi="Courier New" w:cs="Courier New"/>
          <w:color w:val="6897BB"/>
          <w:sz w:val="18"/>
          <w:szCs w:val="18"/>
          <w:lang w:bidi="hi-IN"/>
        </w:rPr>
        <w:t>0</w:t>
      </w:r>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6897BB"/>
          <w:sz w:val="18"/>
          <w:szCs w:val="18"/>
          <w:lang w:bidi="hi-IN"/>
        </w:rPr>
        <w:t>5</w:t>
      </w:r>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6897BB"/>
          <w:sz w:val="18"/>
          <w:szCs w:val="18"/>
          <w:lang w:bidi="hi-IN"/>
        </w:rPr>
        <w:t>1</w:t>
      </w:r>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9B7C6"/>
          <w:sz w:val="18"/>
          <w:szCs w:val="18"/>
          <w:lang w:bidi="hi-IN"/>
        </w:rPr>
        <w:br/>
        <w:t xml:space="preserve">        email=l[</w:t>
      </w:r>
      <w:r w:rsidRPr="00931ED4">
        <w:rPr>
          <w:rFonts w:ascii="Courier New" w:eastAsia="Times New Roman" w:hAnsi="Courier New" w:cs="Courier New"/>
          <w:color w:val="6897BB"/>
          <w:sz w:val="18"/>
          <w:szCs w:val="18"/>
          <w:lang w:bidi="hi-IN"/>
        </w:rPr>
        <w:t>1</w:t>
      </w:r>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6897BB"/>
          <w:sz w:val="18"/>
          <w:szCs w:val="18"/>
          <w:lang w:bidi="hi-IN"/>
        </w:rPr>
        <w:t>6</w:t>
      </w:r>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6897BB"/>
          <w:sz w:val="18"/>
          <w:szCs w:val="18"/>
          <w:lang w:bidi="hi-IN"/>
        </w:rPr>
        <w:t>1</w:t>
      </w:r>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9B7C6"/>
          <w:sz w:val="18"/>
          <w:szCs w:val="18"/>
          <w:lang w:bidi="hi-IN"/>
        </w:rPr>
        <w:br/>
        <w:t xml:space="preserve">        country=l[</w:t>
      </w:r>
      <w:r w:rsidRPr="00931ED4">
        <w:rPr>
          <w:rFonts w:ascii="Courier New" w:eastAsia="Times New Roman" w:hAnsi="Courier New" w:cs="Courier New"/>
          <w:color w:val="6897BB"/>
          <w:sz w:val="18"/>
          <w:szCs w:val="18"/>
          <w:lang w:bidi="hi-IN"/>
        </w:rPr>
        <w:t>2</w:t>
      </w:r>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6897BB"/>
          <w:sz w:val="18"/>
          <w:szCs w:val="18"/>
          <w:lang w:bidi="hi-IN"/>
        </w:rPr>
        <w:t>8</w:t>
      </w:r>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6897BB"/>
          <w:sz w:val="18"/>
          <w:szCs w:val="18"/>
          <w:lang w:bidi="hi-IN"/>
        </w:rPr>
        <w:t>1</w:t>
      </w:r>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9B7C6"/>
          <w:sz w:val="18"/>
          <w:szCs w:val="18"/>
          <w:lang w:bidi="hi-IN"/>
        </w:rPr>
        <w:br/>
        <w:t xml:space="preserve">        </w:t>
      </w:r>
      <w:r w:rsidRPr="00931ED4">
        <w:rPr>
          <w:rFonts w:ascii="Courier New" w:eastAsia="Times New Roman" w:hAnsi="Courier New" w:cs="Courier New"/>
          <w:color w:val="CC7832"/>
          <w:sz w:val="18"/>
          <w:szCs w:val="18"/>
          <w:lang w:bidi="hi-IN"/>
        </w:rPr>
        <w:t>print</w:t>
      </w:r>
      <w:r w:rsidRPr="00931ED4">
        <w:rPr>
          <w:rFonts w:ascii="Courier New" w:eastAsia="Times New Roman" w:hAnsi="Courier New" w:cs="Courier New"/>
          <w:color w:val="A9B7C6"/>
          <w:sz w:val="18"/>
          <w:szCs w:val="18"/>
          <w:lang w:bidi="hi-IN"/>
        </w:rPr>
        <w:t>(</w:t>
      </w:r>
      <w:proofErr w:type="spellStart"/>
      <w:r w:rsidRPr="00931ED4">
        <w:rPr>
          <w:rFonts w:ascii="Courier New" w:eastAsia="Times New Roman" w:hAnsi="Courier New" w:cs="Courier New"/>
          <w:color w:val="A9B7C6"/>
          <w:sz w:val="18"/>
          <w:szCs w:val="18"/>
          <w:lang w:bidi="hi-IN"/>
        </w:rPr>
        <w:t>name</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A9B7C6"/>
          <w:sz w:val="18"/>
          <w:szCs w:val="18"/>
          <w:lang w:bidi="hi-IN"/>
        </w:rPr>
        <w:t>email</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A9B7C6"/>
          <w:sz w:val="18"/>
          <w:szCs w:val="18"/>
          <w:lang w:bidi="hi-IN"/>
        </w:rPr>
        <w:t>country</w:t>
      </w:r>
      <w:proofErr w:type="spellEnd"/>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9B7C6"/>
          <w:sz w:val="18"/>
          <w:szCs w:val="18"/>
          <w:lang w:bidi="hi-IN"/>
        </w:rPr>
        <w:br/>
        <w:t xml:space="preserve">    </w:t>
      </w:r>
      <w:r w:rsidRPr="00931ED4">
        <w:rPr>
          <w:rFonts w:ascii="Courier New" w:eastAsia="Times New Roman" w:hAnsi="Courier New" w:cs="Courier New"/>
          <w:color w:val="A9B7C6"/>
          <w:sz w:val="18"/>
          <w:szCs w:val="18"/>
          <w:lang w:bidi="hi-IN"/>
        </w:rPr>
        <w:br/>
        <w:t xml:space="preserve">        </w:t>
      </w:r>
      <w:r w:rsidRPr="00931ED4">
        <w:rPr>
          <w:rFonts w:ascii="Courier New" w:eastAsia="Times New Roman" w:hAnsi="Courier New" w:cs="Courier New"/>
          <w:color w:val="808080"/>
          <w:sz w:val="18"/>
          <w:szCs w:val="18"/>
          <w:lang w:bidi="hi-IN"/>
        </w:rPr>
        <w:t>#connect</w:t>
      </w:r>
      <w:r w:rsidRPr="00931ED4">
        <w:rPr>
          <w:rFonts w:ascii="Courier New" w:eastAsia="Times New Roman" w:hAnsi="Courier New" w:cs="Courier New"/>
          <w:color w:val="808080"/>
          <w:sz w:val="18"/>
          <w:szCs w:val="18"/>
          <w:lang w:bidi="hi-IN"/>
        </w:rPr>
        <w:br/>
        <w:t xml:space="preserve">    </w:t>
      </w:r>
      <w:r w:rsidRPr="00931ED4">
        <w:rPr>
          <w:rFonts w:ascii="Courier New" w:eastAsia="Times New Roman" w:hAnsi="Courier New" w:cs="Courier New"/>
          <w:color w:val="808080"/>
          <w:sz w:val="18"/>
          <w:szCs w:val="18"/>
          <w:lang w:bidi="hi-IN"/>
        </w:rPr>
        <w:br/>
        <w:t xml:space="preserve">        </w:t>
      </w:r>
      <w:r w:rsidRPr="00931ED4">
        <w:rPr>
          <w:rFonts w:ascii="Courier New" w:eastAsia="Times New Roman" w:hAnsi="Courier New" w:cs="Courier New"/>
          <w:color w:val="A9B7C6"/>
          <w:sz w:val="18"/>
          <w:szCs w:val="18"/>
          <w:lang w:bidi="hi-IN"/>
        </w:rPr>
        <w:t>con=</w:t>
      </w:r>
      <w:proofErr w:type="spellStart"/>
      <w:r w:rsidRPr="00931ED4">
        <w:rPr>
          <w:rFonts w:ascii="Courier New" w:eastAsia="Times New Roman" w:hAnsi="Courier New" w:cs="Courier New"/>
          <w:color w:val="A9B7C6"/>
          <w:sz w:val="18"/>
          <w:szCs w:val="18"/>
          <w:lang w:bidi="hi-IN"/>
        </w:rPr>
        <w:t>mycon.connect</w:t>
      </w:r>
      <w:proofErr w:type="spellEnd"/>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9B7C6"/>
          <w:sz w:val="18"/>
          <w:szCs w:val="18"/>
          <w:lang w:bidi="hi-IN"/>
        </w:rPr>
        <w:br/>
        <w:t xml:space="preserve">            </w:t>
      </w:r>
      <w:r w:rsidRPr="00931ED4">
        <w:rPr>
          <w:rFonts w:ascii="Courier New" w:eastAsia="Times New Roman" w:hAnsi="Courier New" w:cs="Courier New"/>
          <w:color w:val="AA4926"/>
          <w:sz w:val="18"/>
          <w:szCs w:val="18"/>
          <w:lang w:bidi="hi-IN"/>
        </w:rPr>
        <w:t>host</w:t>
      </w:r>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5C261"/>
          <w:sz w:val="18"/>
          <w:szCs w:val="18"/>
          <w:lang w:bidi="hi-IN"/>
        </w:rPr>
        <w:t>"localhost"</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CC7832"/>
          <w:sz w:val="18"/>
          <w:szCs w:val="18"/>
          <w:lang w:bidi="hi-IN"/>
        </w:rPr>
        <w:br/>
        <w:t xml:space="preserve">            </w:t>
      </w:r>
      <w:r w:rsidRPr="00931ED4">
        <w:rPr>
          <w:rFonts w:ascii="Courier New" w:eastAsia="Times New Roman" w:hAnsi="Courier New" w:cs="Courier New"/>
          <w:color w:val="AA4926"/>
          <w:sz w:val="18"/>
          <w:szCs w:val="18"/>
          <w:lang w:bidi="hi-IN"/>
        </w:rPr>
        <w:t>user</w:t>
      </w:r>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5C261"/>
          <w:sz w:val="18"/>
          <w:szCs w:val="18"/>
          <w:lang w:bidi="hi-IN"/>
        </w:rPr>
        <w:t>"root"</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CC7832"/>
          <w:sz w:val="18"/>
          <w:szCs w:val="18"/>
          <w:lang w:bidi="hi-IN"/>
        </w:rPr>
        <w:br/>
        <w:t xml:space="preserve">            </w:t>
      </w:r>
      <w:r w:rsidRPr="00931ED4">
        <w:rPr>
          <w:rFonts w:ascii="Courier New" w:eastAsia="Times New Roman" w:hAnsi="Courier New" w:cs="Courier New"/>
          <w:color w:val="AA4926"/>
          <w:sz w:val="18"/>
          <w:szCs w:val="18"/>
          <w:lang w:bidi="hi-IN"/>
        </w:rPr>
        <w:t>passwd</w:t>
      </w:r>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5C261"/>
          <w:sz w:val="18"/>
          <w:szCs w:val="18"/>
          <w:lang w:bidi="hi-IN"/>
        </w:rPr>
        <w:t>"1234"</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CC7832"/>
          <w:sz w:val="18"/>
          <w:szCs w:val="18"/>
          <w:lang w:bidi="hi-IN"/>
        </w:rPr>
        <w:br/>
        <w:t xml:space="preserve">            </w:t>
      </w:r>
      <w:r w:rsidRPr="00931ED4">
        <w:rPr>
          <w:rFonts w:ascii="Courier New" w:eastAsia="Times New Roman" w:hAnsi="Courier New" w:cs="Courier New"/>
          <w:color w:val="AA4926"/>
          <w:sz w:val="18"/>
          <w:szCs w:val="18"/>
          <w:lang w:bidi="hi-IN"/>
        </w:rPr>
        <w:t>database</w:t>
      </w:r>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5C261"/>
          <w:sz w:val="18"/>
          <w:szCs w:val="18"/>
          <w:lang w:bidi="hi-IN"/>
        </w:rPr>
        <w:t>"users"</w:t>
      </w:r>
      <w:r w:rsidRPr="00931ED4">
        <w:rPr>
          <w:rFonts w:ascii="Courier New" w:eastAsia="Times New Roman" w:hAnsi="Courier New" w:cs="Courier New"/>
          <w:color w:val="A5C261"/>
          <w:sz w:val="18"/>
          <w:szCs w:val="18"/>
          <w:lang w:bidi="hi-IN"/>
        </w:rPr>
        <w:br/>
        <w:t xml:space="preserve">            </w:t>
      </w:r>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9B7C6"/>
          <w:sz w:val="18"/>
          <w:szCs w:val="18"/>
          <w:lang w:bidi="hi-IN"/>
        </w:rPr>
        <w:br/>
      </w:r>
      <w:r w:rsidRPr="00931ED4">
        <w:rPr>
          <w:rFonts w:ascii="Courier New" w:eastAsia="Times New Roman" w:hAnsi="Courier New" w:cs="Courier New"/>
          <w:color w:val="A9B7C6"/>
          <w:sz w:val="18"/>
          <w:szCs w:val="18"/>
          <w:lang w:bidi="hi-IN"/>
        </w:rPr>
        <w:br/>
      </w:r>
      <w:r w:rsidRPr="00931ED4">
        <w:rPr>
          <w:rFonts w:ascii="Courier New" w:eastAsia="Times New Roman" w:hAnsi="Courier New" w:cs="Courier New"/>
          <w:color w:val="A9B7C6"/>
          <w:sz w:val="18"/>
          <w:szCs w:val="18"/>
          <w:lang w:bidi="hi-IN"/>
        </w:rPr>
        <w:br/>
        <w:t xml:space="preserve">        </w:t>
      </w:r>
      <w:r w:rsidRPr="00931ED4">
        <w:rPr>
          <w:rFonts w:ascii="Courier New" w:eastAsia="Times New Roman" w:hAnsi="Courier New" w:cs="Courier New"/>
          <w:color w:val="CC7832"/>
          <w:sz w:val="18"/>
          <w:szCs w:val="18"/>
          <w:lang w:bidi="hi-IN"/>
        </w:rPr>
        <w:t xml:space="preserve">if </w:t>
      </w:r>
      <w:proofErr w:type="spellStart"/>
      <w:r w:rsidRPr="00931ED4">
        <w:rPr>
          <w:rFonts w:ascii="Courier New" w:eastAsia="Times New Roman" w:hAnsi="Courier New" w:cs="Courier New"/>
          <w:color w:val="A9B7C6"/>
          <w:sz w:val="18"/>
          <w:szCs w:val="18"/>
          <w:lang w:bidi="hi-IN"/>
        </w:rPr>
        <w:t>con.is_connected</w:t>
      </w:r>
      <w:proofErr w:type="spellEnd"/>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9B7C6"/>
          <w:sz w:val="18"/>
          <w:szCs w:val="18"/>
          <w:lang w:bidi="hi-IN"/>
        </w:rPr>
        <w:br/>
        <w:t xml:space="preserve">            </w:t>
      </w:r>
      <w:r w:rsidRPr="00931ED4">
        <w:rPr>
          <w:rFonts w:ascii="Courier New" w:eastAsia="Times New Roman" w:hAnsi="Courier New" w:cs="Courier New"/>
          <w:color w:val="CC7832"/>
          <w:sz w:val="18"/>
          <w:szCs w:val="18"/>
          <w:lang w:bidi="hi-IN"/>
        </w:rPr>
        <w:t>print</w:t>
      </w:r>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5C261"/>
          <w:sz w:val="18"/>
          <w:szCs w:val="18"/>
          <w:lang w:bidi="hi-IN"/>
        </w:rPr>
        <w:t>"Connected"</w:t>
      </w:r>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9B7C6"/>
          <w:sz w:val="18"/>
          <w:szCs w:val="18"/>
          <w:lang w:bidi="hi-IN"/>
        </w:rPr>
        <w:br/>
        <w:t xml:space="preserve">    </w:t>
      </w:r>
      <w:r w:rsidRPr="00931ED4">
        <w:rPr>
          <w:rFonts w:ascii="Courier New" w:eastAsia="Times New Roman" w:hAnsi="Courier New" w:cs="Courier New"/>
          <w:color w:val="A9B7C6"/>
          <w:sz w:val="18"/>
          <w:szCs w:val="18"/>
          <w:lang w:bidi="hi-IN"/>
        </w:rPr>
        <w:br/>
        <w:t xml:space="preserve">        cursor=</w:t>
      </w:r>
      <w:proofErr w:type="spellStart"/>
      <w:r w:rsidRPr="00931ED4">
        <w:rPr>
          <w:rFonts w:ascii="Courier New" w:eastAsia="Times New Roman" w:hAnsi="Courier New" w:cs="Courier New"/>
          <w:color w:val="A9B7C6"/>
          <w:sz w:val="18"/>
          <w:szCs w:val="18"/>
          <w:lang w:bidi="hi-IN"/>
        </w:rPr>
        <w:t>con.cursor</w:t>
      </w:r>
      <w:proofErr w:type="spellEnd"/>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9B7C6"/>
          <w:sz w:val="18"/>
          <w:szCs w:val="18"/>
          <w:lang w:bidi="hi-IN"/>
        </w:rPr>
        <w:br/>
        <w:t xml:space="preserve">        </w:t>
      </w:r>
      <w:proofErr w:type="spellStart"/>
      <w:r w:rsidRPr="00931ED4">
        <w:rPr>
          <w:rFonts w:ascii="Courier New" w:eastAsia="Times New Roman" w:hAnsi="Courier New" w:cs="Courier New"/>
          <w:color w:val="A9B7C6"/>
          <w:sz w:val="18"/>
          <w:szCs w:val="18"/>
          <w:lang w:bidi="hi-IN"/>
        </w:rPr>
        <w:t>cursor.execute</w:t>
      </w:r>
      <w:proofErr w:type="spellEnd"/>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5C261"/>
          <w:sz w:val="18"/>
          <w:szCs w:val="18"/>
          <w:lang w:bidi="hi-IN"/>
        </w:rPr>
        <w:t>"Select * from record"</w:t>
      </w:r>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9B7C6"/>
          <w:sz w:val="18"/>
          <w:szCs w:val="18"/>
          <w:lang w:bidi="hi-IN"/>
        </w:rPr>
        <w:br/>
      </w:r>
      <w:r w:rsidRPr="00931ED4">
        <w:rPr>
          <w:rFonts w:ascii="Courier New" w:eastAsia="Times New Roman" w:hAnsi="Courier New" w:cs="Courier New"/>
          <w:color w:val="A9B7C6"/>
          <w:sz w:val="18"/>
          <w:szCs w:val="18"/>
          <w:lang w:bidi="hi-IN"/>
        </w:rPr>
        <w:br/>
        <w:t xml:space="preserve">        data=</w:t>
      </w:r>
      <w:proofErr w:type="spellStart"/>
      <w:r w:rsidRPr="00931ED4">
        <w:rPr>
          <w:rFonts w:ascii="Courier New" w:eastAsia="Times New Roman" w:hAnsi="Courier New" w:cs="Courier New"/>
          <w:color w:val="A9B7C6"/>
          <w:sz w:val="18"/>
          <w:szCs w:val="18"/>
          <w:lang w:bidi="hi-IN"/>
        </w:rPr>
        <w:t>cursor.fetchall</w:t>
      </w:r>
      <w:proofErr w:type="spellEnd"/>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9B7C6"/>
          <w:sz w:val="18"/>
          <w:szCs w:val="18"/>
          <w:lang w:bidi="hi-IN"/>
        </w:rPr>
        <w:br/>
      </w:r>
      <w:r w:rsidRPr="00931ED4">
        <w:rPr>
          <w:rFonts w:ascii="Courier New" w:eastAsia="Times New Roman" w:hAnsi="Courier New" w:cs="Courier New"/>
          <w:color w:val="A9B7C6"/>
          <w:sz w:val="18"/>
          <w:szCs w:val="18"/>
          <w:lang w:bidi="hi-IN"/>
        </w:rPr>
        <w:br/>
        <w:t xml:space="preserve">        </w:t>
      </w:r>
      <w:proofErr w:type="spellStart"/>
      <w:r w:rsidRPr="00931ED4">
        <w:rPr>
          <w:rFonts w:ascii="Courier New" w:eastAsia="Times New Roman" w:hAnsi="Courier New" w:cs="Courier New"/>
          <w:color w:val="CC7832"/>
          <w:sz w:val="18"/>
          <w:szCs w:val="18"/>
          <w:lang w:bidi="hi-IN"/>
        </w:rPr>
        <w:t>try</w:t>
      </w:r>
      <w:r w:rsidRPr="00931ED4">
        <w:rPr>
          <w:rFonts w:ascii="Courier New" w:eastAsia="Times New Roman" w:hAnsi="Courier New" w:cs="Courier New"/>
          <w:color w:val="A9B7C6"/>
          <w:sz w:val="18"/>
          <w:szCs w:val="18"/>
          <w:lang w:bidi="hi-IN"/>
        </w:rPr>
        <w:t>:sno</w:t>
      </w:r>
      <w:proofErr w:type="spellEnd"/>
      <w:r w:rsidRPr="00931ED4">
        <w:rPr>
          <w:rFonts w:ascii="Courier New" w:eastAsia="Times New Roman" w:hAnsi="Courier New" w:cs="Courier New"/>
          <w:color w:val="A9B7C6"/>
          <w:sz w:val="18"/>
          <w:szCs w:val="18"/>
          <w:lang w:bidi="hi-IN"/>
        </w:rPr>
        <w:t>=data[</w:t>
      </w:r>
      <w:proofErr w:type="spellStart"/>
      <w:r w:rsidRPr="00931ED4">
        <w:rPr>
          <w:rFonts w:ascii="Courier New" w:eastAsia="Times New Roman" w:hAnsi="Courier New" w:cs="Courier New"/>
          <w:color w:val="A9B7C6"/>
          <w:sz w:val="18"/>
          <w:szCs w:val="18"/>
          <w:lang w:bidi="hi-IN"/>
        </w:rPr>
        <w:t>len</w:t>
      </w:r>
      <w:proofErr w:type="spellEnd"/>
      <w:r w:rsidRPr="00931ED4">
        <w:rPr>
          <w:rFonts w:ascii="Courier New" w:eastAsia="Times New Roman" w:hAnsi="Courier New" w:cs="Courier New"/>
          <w:color w:val="A9B7C6"/>
          <w:sz w:val="18"/>
          <w:szCs w:val="18"/>
          <w:lang w:bidi="hi-IN"/>
        </w:rPr>
        <w:t>(data)-</w:t>
      </w:r>
      <w:r w:rsidRPr="00931ED4">
        <w:rPr>
          <w:rFonts w:ascii="Courier New" w:eastAsia="Times New Roman" w:hAnsi="Courier New" w:cs="Courier New"/>
          <w:color w:val="6897BB"/>
          <w:sz w:val="18"/>
          <w:szCs w:val="18"/>
          <w:lang w:bidi="hi-IN"/>
        </w:rPr>
        <w:t>1</w:t>
      </w:r>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6897BB"/>
          <w:sz w:val="18"/>
          <w:szCs w:val="18"/>
          <w:lang w:bidi="hi-IN"/>
        </w:rPr>
        <w:t>0</w:t>
      </w:r>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6897BB"/>
          <w:sz w:val="18"/>
          <w:szCs w:val="18"/>
          <w:lang w:bidi="hi-IN"/>
        </w:rPr>
        <w:t>1</w:t>
      </w:r>
      <w:r w:rsidRPr="00931ED4">
        <w:rPr>
          <w:rFonts w:ascii="Courier New" w:eastAsia="Times New Roman" w:hAnsi="Courier New" w:cs="Courier New"/>
          <w:color w:val="6897BB"/>
          <w:sz w:val="18"/>
          <w:szCs w:val="18"/>
          <w:lang w:bidi="hi-IN"/>
        </w:rPr>
        <w:br/>
        <w:t xml:space="preserve">        </w:t>
      </w:r>
      <w:proofErr w:type="spellStart"/>
      <w:r w:rsidRPr="00931ED4">
        <w:rPr>
          <w:rFonts w:ascii="Courier New" w:eastAsia="Times New Roman" w:hAnsi="Courier New" w:cs="Courier New"/>
          <w:color w:val="CC7832"/>
          <w:sz w:val="18"/>
          <w:szCs w:val="18"/>
          <w:lang w:bidi="hi-IN"/>
        </w:rPr>
        <w:t>except</w:t>
      </w:r>
      <w:r w:rsidRPr="00931ED4">
        <w:rPr>
          <w:rFonts w:ascii="Courier New" w:eastAsia="Times New Roman" w:hAnsi="Courier New" w:cs="Courier New"/>
          <w:color w:val="A9B7C6"/>
          <w:sz w:val="18"/>
          <w:szCs w:val="18"/>
          <w:lang w:bidi="hi-IN"/>
        </w:rPr>
        <w:t>:sno</w:t>
      </w:r>
      <w:proofErr w:type="spellEnd"/>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6897BB"/>
          <w:sz w:val="18"/>
          <w:szCs w:val="18"/>
          <w:lang w:bidi="hi-IN"/>
        </w:rPr>
        <w:t>1</w:t>
      </w:r>
      <w:r w:rsidRPr="00931ED4">
        <w:rPr>
          <w:rFonts w:ascii="Courier New" w:eastAsia="Times New Roman" w:hAnsi="Courier New" w:cs="Courier New"/>
          <w:color w:val="6897BB"/>
          <w:sz w:val="18"/>
          <w:szCs w:val="18"/>
          <w:lang w:bidi="hi-IN"/>
        </w:rPr>
        <w:br/>
        <w:t xml:space="preserve">        </w:t>
      </w:r>
      <w:r w:rsidRPr="00931ED4">
        <w:rPr>
          <w:rFonts w:ascii="Courier New" w:eastAsia="Times New Roman" w:hAnsi="Courier New" w:cs="Courier New"/>
          <w:color w:val="CC7832"/>
          <w:sz w:val="18"/>
          <w:szCs w:val="18"/>
          <w:lang w:bidi="hi-IN"/>
        </w:rPr>
        <w:t>print</w:t>
      </w:r>
      <w:r w:rsidRPr="00931ED4">
        <w:rPr>
          <w:rFonts w:ascii="Courier New" w:eastAsia="Times New Roman" w:hAnsi="Courier New" w:cs="Courier New"/>
          <w:color w:val="A9B7C6"/>
          <w:sz w:val="18"/>
          <w:szCs w:val="18"/>
          <w:lang w:bidi="hi-IN"/>
        </w:rPr>
        <w:t>(</w:t>
      </w:r>
      <w:proofErr w:type="spellStart"/>
      <w:r w:rsidRPr="00931ED4">
        <w:rPr>
          <w:rFonts w:ascii="Courier New" w:eastAsia="Times New Roman" w:hAnsi="Courier New" w:cs="Courier New"/>
          <w:color w:val="6A8759"/>
          <w:sz w:val="18"/>
          <w:szCs w:val="18"/>
          <w:lang w:bidi="hi-IN"/>
        </w:rPr>
        <w:t>f'insert</w:t>
      </w:r>
      <w:proofErr w:type="spellEnd"/>
      <w:r w:rsidRPr="00931ED4">
        <w:rPr>
          <w:rFonts w:ascii="Courier New" w:eastAsia="Times New Roman" w:hAnsi="Courier New" w:cs="Courier New"/>
          <w:color w:val="6A8759"/>
          <w:sz w:val="18"/>
          <w:szCs w:val="18"/>
          <w:lang w:bidi="hi-IN"/>
        </w:rPr>
        <w:t xml:space="preserve"> into record values(</w:t>
      </w:r>
      <w:r w:rsidRPr="00931ED4">
        <w:rPr>
          <w:rFonts w:ascii="Courier New" w:eastAsia="Times New Roman" w:hAnsi="Courier New" w:cs="Courier New"/>
          <w:color w:val="CC7832"/>
          <w:sz w:val="18"/>
          <w:szCs w:val="18"/>
          <w:lang w:bidi="hi-IN"/>
        </w:rPr>
        <w:t>{</w:t>
      </w:r>
      <w:proofErr w:type="spellStart"/>
      <w:r w:rsidRPr="00931ED4">
        <w:rPr>
          <w:rFonts w:ascii="Courier New" w:eastAsia="Times New Roman" w:hAnsi="Courier New" w:cs="Courier New"/>
          <w:color w:val="A9B7C6"/>
          <w:sz w:val="18"/>
          <w:szCs w:val="18"/>
          <w:lang w:bidi="hi-IN"/>
        </w:rPr>
        <w:t>sno</w:t>
      </w:r>
      <w:proofErr w:type="spellEnd"/>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6A8759"/>
          <w:sz w:val="18"/>
          <w:szCs w:val="18"/>
          <w:lang w:bidi="hi-IN"/>
        </w:rPr>
        <w:t>, "</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A9B7C6"/>
          <w:sz w:val="18"/>
          <w:szCs w:val="18"/>
          <w:lang w:bidi="hi-IN"/>
        </w:rPr>
        <w:t>name</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6A8759"/>
          <w:sz w:val="18"/>
          <w:szCs w:val="18"/>
          <w:lang w:bidi="hi-IN"/>
        </w:rPr>
        <w:t>" ,"</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A9B7C6"/>
          <w:sz w:val="18"/>
          <w:szCs w:val="18"/>
          <w:lang w:bidi="hi-IN"/>
        </w:rPr>
        <w:t>email</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6A8759"/>
          <w:sz w:val="18"/>
          <w:szCs w:val="18"/>
          <w:lang w:bidi="hi-IN"/>
        </w:rPr>
        <w:t>","</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A9B7C6"/>
          <w:sz w:val="18"/>
          <w:szCs w:val="18"/>
          <w:lang w:bidi="hi-IN"/>
        </w:rPr>
        <w:t>country</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6A8759"/>
          <w:sz w:val="18"/>
          <w:szCs w:val="18"/>
          <w:lang w:bidi="hi-IN"/>
        </w:rPr>
        <w:t>","</w:t>
      </w:r>
      <w:r w:rsidRPr="00931ED4">
        <w:rPr>
          <w:rFonts w:ascii="Courier New" w:eastAsia="Times New Roman" w:hAnsi="Courier New" w:cs="Courier New"/>
          <w:color w:val="CC7832"/>
          <w:sz w:val="18"/>
          <w:szCs w:val="18"/>
          <w:lang w:bidi="hi-IN"/>
        </w:rPr>
        <w:t>{</w:t>
      </w:r>
      <w:proofErr w:type="spellStart"/>
      <w:r w:rsidRPr="00931ED4">
        <w:rPr>
          <w:rFonts w:ascii="Courier New" w:eastAsia="Times New Roman" w:hAnsi="Courier New" w:cs="Courier New"/>
          <w:color w:val="A9B7C6"/>
          <w:sz w:val="18"/>
          <w:szCs w:val="18"/>
          <w:lang w:bidi="hi-IN"/>
        </w:rPr>
        <w:t>get_day</w:t>
      </w:r>
      <w:proofErr w:type="spellEnd"/>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6A8759"/>
          <w:sz w:val="18"/>
          <w:szCs w:val="18"/>
          <w:lang w:bidi="hi-IN"/>
        </w:rPr>
        <w:t>","</w:t>
      </w:r>
      <w:r w:rsidRPr="00931ED4">
        <w:rPr>
          <w:rFonts w:ascii="Courier New" w:eastAsia="Times New Roman" w:hAnsi="Courier New" w:cs="Courier New"/>
          <w:color w:val="CC7832"/>
          <w:sz w:val="18"/>
          <w:szCs w:val="18"/>
          <w:lang w:bidi="hi-IN"/>
        </w:rPr>
        <w:t>{</w:t>
      </w:r>
      <w:proofErr w:type="spellStart"/>
      <w:r w:rsidRPr="00931ED4">
        <w:rPr>
          <w:rFonts w:ascii="Courier New" w:eastAsia="Times New Roman" w:hAnsi="Courier New" w:cs="Courier New"/>
          <w:color w:val="A9B7C6"/>
          <w:sz w:val="18"/>
          <w:szCs w:val="18"/>
          <w:lang w:bidi="hi-IN"/>
        </w:rPr>
        <w:t>get_time</w:t>
      </w:r>
      <w:proofErr w:type="spellEnd"/>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6A8759"/>
          <w:sz w:val="18"/>
          <w:szCs w:val="18"/>
          <w:lang w:bidi="hi-IN"/>
        </w:rPr>
        <w:t>");'</w:t>
      </w:r>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9B7C6"/>
          <w:sz w:val="18"/>
          <w:szCs w:val="18"/>
          <w:lang w:bidi="hi-IN"/>
        </w:rPr>
        <w:br/>
        <w:t xml:space="preserve">        </w:t>
      </w:r>
      <w:proofErr w:type="spellStart"/>
      <w:r w:rsidRPr="00931ED4">
        <w:rPr>
          <w:rFonts w:ascii="Courier New" w:eastAsia="Times New Roman" w:hAnsi="Courier New" w:cs="Courier New"/>
          <w:color w:val="A9B7C6"/>
          <w:sz w:val="18"/>
          <w:szCs w:val="18"/>
          <w:lang w:bidi="hi-IN"/>
        </w:rPr>
        <w:t>cursor.execute</w:t>
      </w:r>
      <w:proofErr w:type="spellEnd"/>
      <w:r w:rsidRPr="00931ED4">
        <w:rPr>
          <w:rFonts w:ascii="Courier New" w:eastAsia="Times New Roman" w:hAnsi="Courier New" w:cs="Courier New"/>
          <w:color w:val="A9B7C6"/>
          <w:sz w:val="18"/>
          <w:szCs w:val="18"/>
          <w:lang w:bidi="hi-IN"/>
        </w:rPr>
        <w:t>(</w:t>
      </w:r>
      <w:proofErr w:type="spellStart"/>
      <w:r w:rsidRPr="00931ED4">
        <w:rPr>
          <w:rFonts w:ascii="Courier New" w:eastAsia="Times New Roman" w:hAnsi="Courier New" w:cs="Courier New"/>
          <w:color w:val="6A8759"/>
          <w:sz w:val="18"/>
          <w:szCs w:val="18"/>
          <w:lang w:bidi="hi-IN"/>
        </w:rPr>
        <w:t>f"insert</w:t>
      </w:r>
      <w:proofErr w:type="spellEnd"/>
      <w:r w:rsidRPr="00931ED4">
        <w:rPr>
          <w:rFonts w:ascii="Courier New" w:eastAsia="Times New Roman" w:hAnsi="Courier New" w:cs="Courier New"/>
          <w:color w:val="6A8759"/>
          <w:sz w:val="18"/>
          <w:szCs w:val="18"/>
          <w:lang w:bidi="hi-IN"/>
        </w:rPr>
        <w:t xml:space="preserve"> into record values(</w:t>
      </w:r>
      <w:r w:rsidRPr="00931ED4">
        <w:rPr>
          <w:rFonts w:ascii="Courier New" w:eastAsia="Times New Roman" w:hAnsi="Courier New" w:cs="Courier New"/>
          <w:color w:val="CC7832"/>
          <w:sz w:val="18"/>
          <w:szCs w:val="18"/>
          <w:lang w:bidi="hi-IN"/>
        </w:rPr>
        <w:t>{</w:t>
      </w:r>
      <w:proofErr w:type="spellStart"/>
      <w:r w:rsidRPr="00931ED4">
        <w:rPr>
          <w:rFonts w:ascii="Courier New" w:eastAsia="Times New Roman" w:hAnsi="Courier New" w:cs="Courier New"/>
          <w:color w:val="A9B7C6"/>
          <w:sz w:val="18"/>
          <w:szCs w:val="18"/>
          <w:lang w:bidi="hi-IN"/>
        </w:rPr>
        <w:t>sno</w:t>
      </w:r>
      <w:proofErr w:type="spellEnd"/>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6A8759"/>
          <w:sz w:val="18"/>
          <w:szCs w:val="18"/>
          <w:lang w:bidi="hi-IN"/>
        </w:rPr>
        <w:t>,'</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A9B7C6"/>
          <w:sz w:val="18"/>
          <w:szCs w:val="18"/>
          <w:lang w:bidi="hi-IN"/>
        </w:rPr>
        <w:t>name</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6A8759"/>
          <w:sz w:val="18"/>
          <w:szCs w:val="18"/>
          <w:lang w:bidi="hi-IN"/>
        </w:rPr>
        <w:t>' ,'</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A9B7C6"/>
          <w:sz w:val="18"/>
          <w:szCs w:val="18"/>
          <w:lang w:bidi="hi-IN"/>
        </w:rPr>
        <w:t>email</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6A8759"/>
          <w:sz w:val="18"/>
          <w:szCs w:val="18"/>
          <w:lang w:bidi="hi-IN"/>
        </w:rPr>
        <w:t>','</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A9B7C6"/>
          <w:sz w:val="18"/>
          <w:szCs w:val="18"/>
          <w:lang w:bidi="hi-IN"/>
        </w:rPr>
        <w:t>country</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6A8759"/>
          <w:sz w:val="18"/>
          <w:szCs w:val="18"/>
          <w:lang w:bidi="hi-IN"/>
        </w:rPr>
        <w:t>','</w:t>
      </w:r>
      <w:r w:rsidRPr="00931ED4">
        <w:rPr>
          <w:rFonts w:ascii="Courier New" w:eastAsia="Times New Roman" w:hAnsi="Courier New" w:cs="Courier New"/>
          <w:color w:val="CC7832"/>
          <w:sz w:val="18"/>
          <w:szCs w:val="18"/>
          <w:lang w:bidi="hi-IN"/>
        </w:rPr>
        <w:t>{</w:t>
      </w:r>
      <w:proofErr w:type="spellStart"/>
      <w:r w:rsidRPr="00931ED4">
        <w:rPr>
          <w:rFonts w:ascii="Courier New" w:eastAsia="Times New Roman" w:hAnsi="Courier New" w:cs="Courier New"/>
          <w:color w:val="A9B7C6"/>
          <w:sz w:val="18"/>
          <w:szCs w:val="18"/>
          <w:lang w:bidi="hi-IN"/>
        </w:rPr>
        <w:t>get_day</w:t>
      </w:r>
      <w:proofErr w:type="spellEnd"/>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6A8759"/>
          <w:sz w:val="18"/>
          <w:szCs w:val="18"/>
          <w:lang w:bidi="hi-IN"/>
        </w:rPr>
        <w:t>','</w:t>
      </w:r>
      <w:r w:rsidRPr="00931ED4">
        <w:rPr>
          <w:rFonts w:ascii="Courier New" w:eastAsia="Times New Roman" w:hAnsi="Courier New" w:cs="Courier New"/>
          <w:color w:val="CC7832"/>
          <w:sz w:val="18"/>
          <w:szCs w:val="18"/>
          <w:lang w:bidi="hi-IN"/>
        </w:rPr>
        <w:t>{</w:t>
      </w:r>
      <w:proofErr w:type="spellStart"/>
      <w:r w:rsidRPr="00931ED4">
        <w:rPr>
          <w:rFonts w:ascii="Courier New" w:eastAsia="Times New Roman" w:hAnsi="Courier New" w:cs="Courier New"/>
          <w:color w:val="A9B7C6"/>
          <w:sz w:val="18"/>
          <w:szCs w:val="18"/>
          <w:lang w:bidi="hi-IN"/>
        </w:rPr>
        <w:t>get_time</w:t>
      </w:r>
      <w:proofErr w:type="spellEnd"/>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6A8759"/>
          <w:sz w:val="18"/>
          <w:szCs w:val="18"/>
          <w:lang w:bidi="hi-IN"/>
        </w:rPr>
        <w:t>');"</w:t>
      </w:r>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9B7C6"/>
          <w:sz w:val="18"/>
          <w:szCs w:val="18"/>
          <w:lang w:bidi="hi-IN"/>
        </w:rPr>
        <w:br/>
        <w:t xml:space="preserve">        </w:t>
      </w:r>
      <w:proofErr w:type="spellStart"/>
      <w:r w:rsidRPr="00931ED4">
        <w:rPr>
          <w:rFonts w:ascii="Courier New" w:eastAsia="Times New Roman" w:hAnsi="Courier New" w:cs="Courier New"/>
          <w:color w:val="A9B7C6"/>
          <w:sz w:val="18"/>
          <w:szCs w:val="18"/>
          <w:lang w:bidi="hi-IN"/>
        </w:rPr>
        <w:t>con.commit</w:t>
      </w:r>
      <w:proofErr w:type="spellEnd"/>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9B7C6"/>
          <w:sz w:val="18"/>
          <w:szCs w:val="18"/>
          <w:lang w:bidi="hi-IN"/>
        </w:rPr>
        <w:br/>
        <w:t xml:space="preserve">        </w:t>
      </w:r>
      <w:proofErr w:type="spellStart"/>
      <w:r w:rsidRPr="00931ED4">
        <w:rPr>
          <w:rFonts w:ascii="Courier New" w:eastAsia="Times New Roman" w:hAnsi="Courier New" w:cs="Courier New"/>
          <w:color w:val="A9B7C6"/>
          <w:sz w:val="18"/>
          <w:szCs w:val="18"/>
          <w:lang w:bidi="hi-IN"/>
        </w:rPr>
        <w:t>con.close</w:t>
      </w:r>
      <w:proofErr w:type="spellEnd"/>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9B7C6"/>
          <w:sz w:val="18"/>
          <w:szCs w:val="18"/>
          <w:lang w:bidi="hi-IN"/>
        </w:rPr>
        <w:br/>
        <w:t xml:space="preserve">        </w:t>
      </w:r>
      <w:r w:rsidRPr="00931ED4">
        <w:rPr>
          <w:rFonts w:ascii="Courier New" w:eastAsia="Times New Roman" w:hAnsi="Courier New" w:cs="Courier New"/>
          <w:color w:val="CC7832"/>
          <w:sz w:val="18"/>
          <w:szCs w:val="18"/>
          <w:lang w:bidi="hi-IN"/>
        </w:rPr>
        <w:t>print</w:t>
      </w:r>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5C261"/>
          <w:sz w:val="18"/>
          <w:szCs w:val="18"/>
          <w:lang w:bidi="hi-IN"/>
        </w:rPr>
        <w:t>"Work Successful"</w:t>
      </w:r>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9B7C6"/>
          <w:sz w:val="18"/>
          <w:szCs w:val="18"/>
          <w:lang w:bidi="hi-IN"/>
        </w:rPr>
        <w:br/>
      </w:r>
      <w:r w:rsidRPr="00931ED4">
        <w:rPr>
          <w:rFonts w:ascii="Courier New" w:eastAsia="Times New Roman" w:hAnsi="Courier New" w:cs="Courier New"/>
          <w:color w:val="A9B7C6"/>
          <w:sz w:val="18"/>
          <w:szCs w:val="18"/>
          <w:lang w:bidi="hi-IN"/>
        </w:rPr>
        <w:br/>
        <w:t xml:space="preserve">        </w:t>
      </w:r>
      <w:r w:rsidRPr="00931ED4">
        <w:rPr>
          <w:rFonts w:ascii="Courier New" w:eastAsia="Times New Roman" w:hAnsi="Courier New" w:cs="Courier New"/>
          <w:color w:val="CC7832"/>
          <w:sz w:val="18"/>
          <w:szCs w:val="18"/>
          <w:lang w:bidi="hi-IN"/>
        </w:rPr>
        <w:t xml:space="preserve">with </w:t>
      </w:r>
      <w:r w:rsidRPr="00931ED4">
        <w:rPr>
          <w:rFonts w:ascii="Courier New" w:eastAsia="Times New Roman" w:hAnsi="Courier New" w:cs="Courier New"/>
          <w:color w:val="A9B7C6"/>
          <w:sz w:val="18"/>
          <w:szCs w:val="18"/>
          <w:lang w:bidi="hi-IN"/>
        </w:rPr>
        <w:t>open(</w:t>
      </w:r>
      <w:r w:rsidRPr="00931ED4">
        <w:rPr>
          <w:rFonts w:ascii="Courier New" w:eastAsia="Times New Roman" w:hAnsi="Courier New" w:cs="Courier New"/>
          <w:color w:val="A5C261"/>
          <w:sz w:val="18"/>
          <w:szCs w:val="18"/>
          <w:lang w:bidi="hi-IN"/>
        </w:rPr>
        <w:t>"</w:t>
      </w:r>
      <w:proofErr w:type="spellStart"/>
      <w:r w:rsidRPr="00931ED4">
        <w:rPr>
          <w:rFonts w:ascii="Courier New" w:eastAsia="Times New Roman" w:hAnsi="Courier New" w:cs="Courier New"/>
          <w:color w:val="A5C261"/>
          <w:sz w:val="18"/>
          <w:szCs w:val="18"/>
          <w:lang w:bidi="hi-IN"/>
        </w:rPr>
        <w:t>users.txt"</w:t>
      </w:r>
      <w:r w:rsidRPr="00931ED4">
        <w:rPr>
          <w:rFonts w:ascii="Courier New" w:eastAsia="Times New Roman" w:hAnsi="Courier New" w:cs="Courier New"/>
          <w:color w:val="CC7832"/>
          <w:sz w:val="18"/>
          <w:szCs w:val="18"/>
          <w:lang w:bidi="hi-IN"/>
        </w:rPr>
        <w:t>,</w:t>
      </w:r>
      <w:r w:rsidRPr="00931ED4">
        <w:rPr>
          <w:rFonts w:ascii="Courier New" w:eastAsia="Times New Roman" w:hAnsi="Courier New" w:cs="Courier New"/>
          <w:color w:val="A5C261"/>
          <w:sz w:val="18"/>
          <w:szCs w:val="18"/>
          <w:lang w:bidi="hi-IN"/>
        </w:rPr>
        <w:t>"w</w:t>
      </w:r>
      <w:proofErr w:type="spellEnd"/>
      <w:r w:rsidRPr="00931ED4">
        <w:rPr>
          <w:rFonts w:ascii="Courier New" w:eastAsia="Times New Roman" w:hAnsi="Courier New" w:cs="Courier New"/>
          <w:color w:val="A5C261"/>
          <w:sz w:val="18"/>
          <w:szCs w:val="18"/>
          <w:lang w:bidi="hi-IN"/>
        </w:rPr>
        <w:t>"</w:t>
      </w:r>
      <w:r w:rsidRPr="00931ED4">
        <w:rPr>
          <w:rFonts w:ascii="Courier New" w:eastAsia="Times New Roman" w:hAnsi="Courier New" w:cs="Courier New"/>
          <w:color w:val="A9B7C6"/>
          <w:sz w:val="18"/>
          <w:szCs w:val="18"/>
          <w:lang w:bidi="hi-IN"/>
        </w:rPr>
        <w:t xml:space="preserve">) </w:t>
      </w:r>
      <w:r w:rsidRPr="00931ED4">
        <w:rPr>
          <w:rFonts w:ascii="Courier New" w:eastAsia="Times New Roman" w:hAnsi="Courier New" w:cs="Courier New"/>
          <w:color w:val="CC7832"/>
          <w:sz w:val="18"/>
          <w:szCs w:val="18"/>
          <w:lang w:bidi="hi-IN"/>
        </w:rPr>
        <w:t xml:space="preserve">as </w:t>
      </w:r>
      <w:r w:rsidRPr="00931ED4">
        <w:rPr>
          <w:rFonts w:ascii="Courier New" w:eastAsia="Times New Roman" w:hAnsi="Courier New" w:cs="Courier New"/>
          <w:color w:val="A9B7C6"/>
          <w:sz w:val="18"/>
          <w:szCs w:val="18"/>
          <w:lang w:bidi="hi-IN"/>
        </w:rPr>
        <w:t>f:</w:t>
      </w:r>
      <w:r w:rsidRPr="00931ED4">
        <w:rPr>
          <w:rFonts w:ascii="Courier New" w:eastAsia="Times New Roman" w:hAnsi="Courier New" w:cs="Courier New"/>
          <w:color w:val="A9B7C6"/>
          <w:sz w:val="18"/>
          <w:szCs w:val="18"/>
          <w:lang w:bidi="hi-IN"/>
        </w:rPr>
        <w:br/>
      </w:r>
      <w:r w:rsidRPr="00931ED4">
        <w:rPr>
          <w:rFonts w:ascii="Courier New" w:eastAsia="Times New Roman" w:hAnsi="Courier New" w:cs="Courier New"/>
          <w:color w:val="A9B7C6"/>
          <w:sz w:val="18"/>
          <w:szCs w:val="18"/>
          <w:lang w:bidi="hi-IN"/>
        </w:rPr>
        <w:lastRenderedPageBreak/>
        <w:t xml:space="preserve">            </w:t>
      </w:r>
      <w:proofErr w:type="spellStart"/>
      <w:r w:rsidRPr="00931ED4">
        <w:rPr>
          <w:rFonts w:ascii="Courier New" w:eastAsia="Times New Roman" w:hAnsi="Courier New" w:cs="Courier New"/>
          <w:color w:val="A9B7C6"/>
          <w:sz w:val="18"/>
          <w:szCs w:val="18"/>
          <w:lang w:bidi="hi-IN"/>
        </w:rPr>
        <w:t>f.write</w:t>
      </w:r>
      <w:proofErr w:type="spellEnd"/>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5C261"/>
          <w:sz w:val="18"/>
          <w:szCs w:val="18"/>
          <w:lang w:bidi="hi-IN"/>
        </w:rPr>
        <w:t>""</w:t>
      </w:r>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9B7C6"/>
          <w:sz w:val="18"/>
          <w:szCs w:val="18"/>
          <w:lang w:bidi="hi-IN"/>
        </w:rPr>
        <w:br/>
        <w:t xml:space="preserve">        </w:t>
      </w:r>
      <w:r w:rsidRPr="00931ED4">
        <w:rPr>
          <w:rFonts w:ascii="Courier New" w:eastAsia="Times New Roman" w:hAnsi="Courier New" w:cs="Courier New"/>
          <w:color w:val="A9B7C6"/>
          <w:sz w:val="18"/>
          <w:szCs w:val="18"/>
          <w:lang w:bidi="hi-IN"/>
        </w:rPr>
        <w:br/>
        <w:t xml:space="preserve">        </w:t>
      </w:r>
      <w:r w:rsidRPr="00931ED4">
        <w:rPr>
          <w:rFonts w:ascii="Courier New" w:eastAsia="Times New Roman" w:hAnsi="Courier New" w:cs="Courier New"/>
          <w:color w:val="A9B7C6"/>
          <w:sz w:val="18"/>
          <w:szCs w:val="18"/>
          <w:lang w:bidi="hi-IN"/>
        </w:rPr>
        <w:br/>
        <w:t xml:space="preserve">    </w:t>
      </w:r>
      <w:r w:rsidRPr="00931ED4">
        <w:rPr>
          <w:rFonts w:ascii="Courier New" w:eastAsia="Times New Roman" w:hAnsi="Courier New" w:cs="Courier New"/>
          <w:color w:val="CC7832"/>
          <w:sz w:val="18"/>
          <w:szCs w:val="18"/>
          <w:lang w:bidi="hi-IN"/>
        </w:rPr>
        <w:t xml:space="preserve">except </w:t>
      </w:r>
      <w:r w:rsidRPr="00931ED4">
        <w:rPr>
          <w:rFonts w:ascii="Courier New" w:eastAsia="Times New Roman" w:hAnsi="Courier New" w:cs="Courier New"/>
          <w:color w:val="A9B7C6"/>
          <w:sz w:val="18"/>
          <w:szCs w:val="18"/>
          <w:lang w:bidi="hi-IN"/>
        </w:rPr>
        <w:t xml:space="preserve">Exception </w:t>
      </w:r>
      <w:r w:rsidRPr="00931ED4">
        <w:rPr>
          <w:rFonts w:ascii="Courier New" w:eastAsia="Times New Roman" w:hAnsi="Courier New" w:cs="Courier New"/>
          <w:color w:val="CC7832"/>
          <w:sz w:val="18"/>
          <w:szCs w:val="18"/>
          <w:lang w:bidi="hi-IN"/>
        </w:rPr>
        <w:t xml:space="preserve">as </w:t>
      </w:r>
      <w:r w:rsidRPr="00931ED4">
        <w:rPr>
          <w:rFonts w:ascii="Courier New" w:eastAsia="Times New Roman" w:hAnsi="Courier New" w:cs="Courier New"/>
          <w:color w:val="A9B7C6"/>
          <w:sz w:val="18"/>
          <w:szCs w:val="18"/>
          <w:lang w:bidi="hi-IN"/>
        </w:rPr>
        <w:t>e:</w:t>
      </w:r>
      <w:r w:rsidRPr="00931ED4">
        <w:rPr>
          <w:rFonts w:ascii="Courier New" w:eastAsia="Times New Roman" w:hAnsi="Courier New" w:cs="Courier New"/>
          <w:color w:val="A9B7C6"/>
          <w:sz w:val="18"/>
          <w:szCs w:val="18"/>
          <w:lang w:bidi="hi-IN"/>
        </w:rPr>
        <w:br/>
        <w:t xml:space="preserve">        </w:t>
      </w:r>
      <w:r w:rsidRPr="00931ED4">
        <w:rPr>
          <w:rFonts w:ascii="Courier New" w:eastAsia="Times New Roman" w:hAnsi="Courier New" w:cs="Courier New"/>
          <w:color w:val="CC7832"/>
          <w:sz w:val="18"/>
          <w:szCs w:val="18"/>
          <w:lang w:bidi="hi-IN"/>
        </w:rPr>
        <w:t>print</w:t>
      </w:r>
      <w:r w:rsidRPr="00931ED4">
        <w:rPr>
          <w:rFonts w:ascii="Courier New" w:eastAsia="Times New Roman" w:hAnsi="Courier New" w:cs="Courier New"/>
          <w:color w:val="A9B7C6"/>
          <w:sz w:val="18"/>
          <w:szCs w:val="18"/>
          <w:lang w:bidi="hi-IN"/>
        </w:rPr>
        <w:t>(e)</w:t>
      </w:r>
      <w:r w:rsidRPr="00931ED4">
        <w:rPr>
          <w:rFonts w:ascii="Courier New" w:eastAsia="Times New Roman" w:hAnsi="Courier New" w:cs="Courier New"/>
          <w:color w:val="A9B7C6"/>
          <w:sz w:val="18"/>
          <w:szCs w:val="18"/>
          <w:lang w:bidi="hi-IN"/>
        </w:rPr>
        <w:br/>
        <w:t xml:space="preserve">        </w:t>
      </w:r>
      <w:r w:rsidRPr="00931ED4">
        <w:rPr>
          <w:rFonts w:ascii="Courier New" w:eastAsia="Times New Roman" w:hAnsi="Courier New" w:cs="Courier New"/>
          <w:color w:val="CC7832"/>
          <w:sz w:val="18"/>
          <w:szCs w:val="18"/>
          <w:lang w:bidi="hi-IN"/>
        </w:rPr>
        <w:t>print</w:t>
      </w:r>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5C261"/>
          <w:sz w:val="18"/>
          <w:szCs w:val="18"/>
          <w:lang w:bidi="hi-IN"/>
        </w:rPr>
        <w:t>"Nothing to update"</w:t>
      </w:r>
      <w:r w:rsidRPr="00931ED4">
        <w:rPr>
          <w:rFonts w:ascii="Courier New" w:eastAsia="Times New Roman" w:hAnsi="Courier New" w:cs="Courier New"/>
          <w:color w:val="A9B7C6"/>
          <w:sz w:val="18"/>
          <w:szCs w:val="18"/>
          <w:lang w:bidi="hi-IN"/>
        </w:rPr>
        <w:t>)</w:t>
      </w:r>
      <w:r w:rsidRPr="00931ED4">
        <w:rPr>
          <w:rFonts w:ascii="Courier New" w:eastAsia="Times New Roman" w:hAnsi="Courier New" w:cs="Courier New"/>
          <w:color w:val="A9B7C6"/>
          <w:sz w:val="18"/>
          <w:szCs w:val="18"/>
          <w:lang w:bidi="hi-IN"/>
        </w:rPr>
        <w:br/>
      </w:r>
      <w:r w:rsidRPr="00931ED4">
        <w:rPr>
          <w:rFonts w:ascii="Courier New" w:eastAsia="Times New Roman" w:hAnsi="Courier New" w:cs="Courier New"/>
          <w:color w:val="A9B7C6"/>
          <w:sz w:val="18"/>
          <w:szCs w:val="18"/>
          <w:lang w:bidi="hi-IN"/>
        </w:rPr>
        <w:br/>
        <w:t>upload()</w:t>
      </w:r>
    </w:p>
    <w:p w14:paraId="4454A9D4" w14:textId="77777777" w:rsidR="00211665" w:rsidRDefault="00211665" w:rsidP="00A854A2">
      <w:pPr>
        <w:pStyle w:val="Heading2"/>
        <w:spacing w:line="257" w:lineRule="auto"/>
        <w:rPr>
          <w:ins w:id="92" w:author="Anish Banerjee" w:date="2020-08-31T22:38:00Z"/>
          <w:rFonts w:ascii="Courier New" w:eastAsia="Times New Roman" w:hAnsi="Courier New" w:cs="Courier New"/>
          <w:color w:val="A9B7C6"/>
          <w:sz w:val="18"/>
          <w:szCs w:val="18"/>
          <w:lang w:bidi="hi-IN"/>
        </w:rPr>
      </w:pPr>
    </w:p>
    <w:p w14:paraId="4E4AF054" w14:textId="69B448AB" w:rsidR="00A854A2" w:rsidRDefault="00A854A2" w:rsidP="00A854A2">
      <w:pPr>
        <w:pStyle w:val="Heading2"/>
        <w:spacing w:line="257" w:lineRule="auto"/>
        <w:rPr>
          <w:rStyle w:val="Emphasis"/>
          <w:rFonts w:cstheme="majorHAnsi"/>
          <w:i w:val="0"/>
          <w:sz w:val="40"/>
          <w:szCs w:val="48"/>
        </w:rPr>
      </w:pPr>
      <w:del w:id="93" w:author="Anish Banerjee" w:date="2020-08-31T22:38:00Z">
        <w:r w:rsidDel="00211665">
          <w:rPr>
            <w:rFonts w:ascii="Courier New" w:eastAsia="Times New Roman" w:hAnsi="Courier New" w:cs="Courier New"/>
            <w:color w:val="A9B7C6"/>
            <w:sz w:val="18"/>
            <w:szCs w:val="18"/>
            <w:lang w:bidi="hi-IN"/>
          </w:rPr>
          <w:br w:type="page"/>
        </w:r>
      </w:del>
      <w:r>
        <w:rPr>
          <w:rStyle w:val="Emphasis"/>
          <w:rFonts w:cstheme="majorHAnsi"/>
          <w:i w:val="0"/>
          <w:sz w:val="40"/>
          <w:szCs w:val="48"/>
        </w:rPr>
        <w:t>WebScrapping</w:t>
      </w:r>
      <w:r w:rsidRPr="00996DA0">
        <w:rPr>
          <w:rStyle w:val="Emphasis"/>
          <w:rFonts w:cstheme="majorHAnsi"/>
          <w:i w:val="0"/>
          <w:sz w:val="40"/>
          <w:szCs w:val="48"/>
        </w:rPr>
        <w:t>.py</w:t>
      </w:r>
    </w:p>
    <w:p w14:paraId="42160E7B" w14:textId="2FDC056C" w:rsidR="00A854A2" w:rsidRPr="00A854A2" w:rsidRDefault="00A854A2" w:rsidP="00A854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IN" w:eastAsia="en-IN"/>
        </w:rPr>
      </w:pPr>
      <w:r w:rsidRPr="00A854A2">
        <w:rPr>
          <w:rFonts w:ascii="Consolas" w:eastAsia="Times New Roman" w:hAnsi="Consolas" w:cs="Courier New"/>
          <w:color w:val="CC7832"/>
          <w:sz w:val="20"/>
          <w:szCs w:val="20"/>
          <w:lang w:val="en-IN" w:eastAsia="en-IN"/>
        </w:rPr>
        <w:t xml:space="preserve">from </w:t>
      </w:r>
      <w:r w:rsidRPr="00A854A2">
        <w:rPr>
          <w:rFonts w:ascii="Consolas" w:eastAsia="Times New Roman" w:hAnsi="Consolas" w:cs="Courier New"/>
          <w:color w:val="A9B7C6"/>
          <w:sz w:val="20"/>
          <w:szCs w:val="20"/>
          <w:lang w:val="en-IN" w:eastAsia="en-IN"/>
        </w:rPr>
        <w:t xml:space="preserve">selenium </w:t>
      </w:r>
      <w:r w:rsidRPr="00A854A2">
        <w:rPr>
          <w:rFonts w:ascii="Consolas" w:eastAsia="Times New Roman" w:hAnsi="Consolas" w:cs="Courier New"/>
          <w:color w:val="CC7832"/>
          <w:sz w:val="20"/>
          <w:szCs w:val="20"/>
          <w:lang w:val="en-IN" w:eastAsia="en-IN"/>
        </w:rPr>
        <w:t xml:space="preserve">import </w:t>
      </w:r>
      <w:proofErr w:type="spellStart"/>
      <w:r w:rsidRPr="00A854A2">
        <w:rPr>
          <w:rFonts w:ascii="Consolas" w:eastAsia="Times New Roman" w:hAnsi="Consolas" w:cs="Courier New"/>
          <w:color w:val="A9B7C6"/>
          <w:sz w:val="20"/>
          <w:szCs w:val="20"/>
          <w:lang w:val="en-IN" w:eastAsia="en-IN"/>
        </w:rPr>
        <w:t>webdriver</w:t>
      </w:r>
      <w:proofErr w:type="spellEnd"/>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CC7832"/>
          <w:sz w:val="20"/>
          <w:szCs w:val="20"/>
          <w:lang w:val="en-IN" w:eastAsia="en-IN"/>
        </w:rPr>
        <w:t xml:space="preserve">import </w:t>
      </w:r>
      <w:proofErr w:type="spellStart"/>
      <w:r w:rsidRPr="00A854A2">
        <w:rPr>
          <w:rFonts w:ascii="Consolas" w:eastAsia="Times New Roman" w:hAnsi="Consolas" w:cs="Courier New"/>
          <w:color w:val="A9B7C6"/>
          <w:sz w:val="20"/>
          <w:szCs w:val="20"/>
          <w:lang w:val="en-IN" w:eastAsia="en-IN"/>
        </w:rPr>
        <w:t>unittest</w:t>
      </w:r>
      <w:proofErr w:type="spellEnd"/>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CC7832"/>
          <w:sz w:val="20"/>
          <w:szCs w:val="20"/>
          <w:lang w:val="en-IN" w:eastAsia="en-IN"/>
        </w:rPr>
        <w:t xml:space="preserve">from </w:t>
      </w:r>
      <w:r w:rsidRPr="00A854A2">
        <w:rPr>
          <w:rFonts w:ascii="Consolas" w:eastAsia="Times New Roman" w:hAnsi="Consolas" w:cs="Courier New"/>
          <w:color w:val="A9B7C6"/>
          <w:sz w:val="20"/>
          <w:szCs w:val="20"/>
          <w:lang w:val="en-IN" w:eastAsia="en-IN"/>
        </w:rPr>
        <w:t xml:space="preserve">app1 </w:t>
      </w:r>
      <w:r w:rsidRPr="00A854A2">
        <w:rPr>
          <w:rFonts w:ascii="Consolas" w:eastAsia="Times New Roman" w:hAnsi="Consolas" w:cs="Courier New"/>
          <w:color w:val="CC7832"/>
          <w:sz w:val="20"/>
          <w:szCs w:val="20"/>
          <w:lang w:val="en-IN" w:eastAsia="en-IN"/>
        </w:rPr>
        <w:t xml:space="preserve">import </w:t>
      </w:r>
      <w:r w:rsidRPr="00A854A2">
        <w:rPr>
          <w:rFonts w:ascii="Consolas" w:eastAsia="Times New Roman" w:hAnsi="Consolas" w:cs="Courier New"/>
          <w:color w:val="A9B7C6"/>
          <w:sz w:val="20"/>
          <w:szCs w:val="20"/>
          <w:lang w:val="en-IN" w:eastAsia="en-IN"/>
        </w:rPr>
        <w:t>Functions</w:t>
      </w:r>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CC7832"/>
          <w:sz w:val="20"/>
          <w:szCs w:val="20"/>
          <w:lang w:val="en-IN" w:eastAsia="en-IN"/>
        </w:rPr>
        <w:t xml:space="preserve">import </w:t>
      </w:r>
      <w:proofErr w:type="spellStart"/>
      <w:r w:rsidRPr="00A854A2">
        <w:rPr>
          <w:rFonts w:ascii="Consolas" w:eastAsia="Times New Roman" w:hAnsi="Consolas" w:cs="Courier New"/>
          <w:color w:val="A9B7C6"/>
          <w:sz w:val="20"/>
          <w:szCs w:val="20"/>
          <w:lang w:val="en-IN" w:eastAsia="en-IN"/>
        </w:rPr>
        <w:t>mysql.connector</w:t>
      </w:r>
      <w:proofErr w:type="spellEnd"/>
      <w:r w:rsidRPr="00A854A2">
        <w:rPr>
          <w:rFonts w:ascii="Consolas" w:eastAsia="Times New Roman" w:hAnsi="Consolas" w:cs="Courier New"/>
          <w:color w:val="A9B7C6"/>
          <w:sz w:val="20"/>
          <w:szCs w:val="20"/>
          <w:lang w:val="en-IN" w:eastAsia="en-IN"/>
        </w:rPr>
        <w:t xml:space="preserve"> </w:t>
      </w:r>
      <w:r w:rsidRPr="00A854A2">
        <w:rPr>
          <w:rFonts w:ascii="Consolas" w:eastAsia="Times New Roman" w:hAnsi="Consolas" w:cs="Courier New"/>
          <w:color w:val="CC7832"/>
          <w:sz w:val="20"/>
          <w:szCs w:val="20"/>
          <w:lang w:val="en-IN" w:eastAsia="en-IN"/>
        </w:rPr>
        <w:t xml:space="preserve">as </w:t>
      </w:r>
      <w:proofErr w:type="spellStart"/>
      <w:r w:rsidRPr="00A854A2">
        <w:rPr>
          <w:rFonts w:ascii="Consolas" w:eastAsia="Times New Roman" w:hAnsi="Consolas" w:cs="Courier New"/>
          <w:color w:val="A9B7C6"/>
          <w:sz w:val="20"/>
          <w:szCs w:val="20"/>
          <w:lang w:val="en-IN" w:eastAsia="en-IN"/>
        </w:rPr>
        <w:t>mycon</w:t>
      </w:r>
      <w:proofErr w:type="spellEnd"/>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CC7832"/>
          <w:sz w:val="20"/>
          <w:szCs w:val="20"/>
          <w:lang w:val="en-IN" w:eastAsia="en-IN"/>
        </w:rPr>
        <w:t xml:space="preserve">import </w:t>
      </w:r>
      <w:proofErr w:type="spellStart"/>
      <w:r w:rsidRPr="00A854A2">
        <w:rPr>
          <w:rFonts w:ascii="Consolas" w:eastAsia="Times New Roman" w:hAnsi="Consolas" w:cs="Courier New"/>
          <w:color w:val="A9B7C6"/>
          <w:sz w:val="20"/>
          <w:szCs w:val="20"/>
          <w:lang w:val="en-IN" w:eastAsia="en-IN"/>
        </w:rPr>
        <w:t>updatingsql</w:t>
      </w:r>
      <w:proofErr w:type="spellEnd"/>
      <w:r w:rsidRPr="00A854A2">
        <w:rPr>
          <w:rFonts w:ascii="Consolas" w:eastAsia="Times New Roman" w:hAnsi="Consolas" w:cs="Courier New"/>
          <w:color w:val="A9B7C6"/>
          <w:sz w:val="20"/>
          <w:szCs w:val="20"/>
          <w:lang w:val="en-IN" w:eastAsia="en-IN"/>
        </w:rPr>
        <w:t xml:space="preserve"> </w:t>
      </w:r>
      <w:r w:rsidRPr="00A854A2">
        <w:rPr>
          <w:rFonts w:ascii="Consolas" w:eastAsia="Times New Roman" w:hAnsi="Consolas" w:cs="Courier New"/>
          <w:color w:val="CC7832"/>
          <w:sz w:val="20"/>
          <w:szCs w:val="20"/>
          <w:lang w:val="en-IN" w:eastAsia="en-IN"/>
        </w:rPr>
        <w:t xml:space="preserve">as </w:t>
      </w:r>
      <w:r w:rsidRPr="00A854A2">
        <w:rPr>
          <w:rFonts w:ascii="Consolas" w:eastAsia="Times New Roman" w:hAnsi="Consolas" w:cs="Courier New"/>
          <w:color w:val="A9B7C6"/>
          <w:sz w:val="20"/>
          <w:szCs w:val="20"/>
          <w:lang w:val="en-IN" w:eastAsia="en-IN"/>
        </w:rPr>
        <w:t>SQL</w:t>
      </w:r>
      <w:r w:rsidRPr="00A854A2">
        <w:rPr>
          <w:rFonts w:ascii="Consolas" w:eastAsia="Times New Roman" w:hAnsi="Consolas" w:cs="Courier New"/>
          <w:color w:val="A9B7C6"/>
          <w:sz w:val="20"/>
          <w:szCs w:val="20"/>
          <w:lang w:val="en-IN" w:eastAsia="en-IN"/>
        </w:rPr>
        <w:br/>
      </w:r>
      <w:proofErr w:type="spellStart"/>
      <w:r w:rsidRPr="00A854A2">
        <w:rPr>
          <w:rFonts w:ascii="Consolas" w:eastAsia="Times New Roman" w:hAnsi="Consolas" w:cs="Courier New"/>
          <w:color w:val="A9B7C6"/>
          <w:sz w:val="20"/>
          <w:szCs w:val="20"/>
          <w:lang w:val="en-IN" w:eastAsia="en-IN"/>
        </w:rPr>
        <w:t>SQL.upload</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808080"/>
          <w:sz w:val="20"/>
          <w:szCs w:val="20"/>
          <w:lang w:val="en-IN" w:eastAsia="en-IN"/>
        </w:rPr>
        <w:t>#Establish connection with database</w:t>
      </w:r>
      <w:r w:rsidRPr="00A854A2">
        <w:rPr>
          <w:rFonts w:ascii="Consolas" w:eastAsia="Times New Roman" w:hAnsi="Consolas" w:cs="Courier New"/>
          <w:color w:val="808080"/>
          <w:sz w:val="20"/>
          <w:szCs w:val="20"/>
          <w:lang w:val="en-IN" w:eastAsia="en-IN"/>
        </w:rPr>
        <w:br/>
      </w:r>
      <w:r w:rsidRPr="00A854A2">
        <w:rPr>
          <w:rFonts w:ascii="Consolas" w:eastAsia="Times New Roman" w:hAnsi="Consolas" w:cs="Courier New"/>
          <w:color w:val="808080"/>
          <w:sz w:val="20"/>
          <w:szCs w:val="20"/>
          <w:lang w:val="en-IN" w:eastAsia="en-IN"/>
        </w:rPr>
        <w:br/>
      </w:r>
      <w:r w:rsidRPr="00A854A2">
        <w:rPr>
          <w:rFonts w:ascii="Consolas" w:eastAsia="Times New Roman" w:hAnsi="Consolas" w:cs="Courier New"/>
          <w:color w:val="A9B7C6"/>
          <w:sz w:val="20"/>
          <w:szCs w:val="20"/>
          <w:lang w:val="en-IN" w:eastAsia="en-IN"/>
        </w:rPr>
        <w:t xml:space="preserve">con = </w:t>
      </w:r>
      <w:proofErr w:type="spellStart"/>
      <w:r w:rsidRPr="00A854A2">
        <w:rPr>
          <w:rFonts w:ascii="Consolas" w:eastAsia="Times New Roman" w:hAnsi="Consolas" w:cs="Courier New"/>
          <w:color w:val="A9B7C6"/>
          <w:sz w:val="20"/>
          <w:szCs w:val="20"/>
          <w:lang w:val="en-IN" w:eastAsia="en-IN"/>
        </w:rPr>
        <w:t>mycon.connect</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t xml:space="preserve">    </w:t>
      </w:r>
      <w:r w:rsidRPr="00A854A2">
        <w:rPr>
          <w:rFonts w:ascii="Consolas" w:eastAsia="Times New Roman" w:hAnsi="Consolas" w:cs="Courier New"/>
          <w:color w:val="AA4926"/>
          <w:sz w:val="20"/>
          <w:szCs w:val="20"/>
          <w:lang w:val="en-IN" w:eastAsia="en-IN"/>
        </w:rPr>
        <w:t>host</w:t>
      </w:r>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6A8759"/>
          <w:sz w:val="20"/>
          <w:szCs w:val="20"/>
          <w:lang w:val="en-IN" w:eastAsia="en-IN"/>
        </w:rPr>
        <w:t>"localhost"</w:t>
      </w:r>
      <w:r w:rsidRPr="00A854A2">
        <w:rPr>
          <w:rFonts w:ascii="Consolas" w:eastAsia="Times New Roman" w:hAnsi="Consolas" w:cs="Courier New"/>
          <w:color w:val="CC7832"/>
          <w:sz w:val="20"/>
          <w:szCs w:val="20"/>
          <w:lang w:val="en-IN" w:eastAsia="en-IN"/>
        </w:rPr>
        <w:t>,</w:t>
      </w:r>
      <w:r w:rsidRPr="00A854A2">
        <w:rPr>
          <w:rFonts w:ascii="Consolas" w:eastAsia="Times New Roman" w:hAnsi="Consolas" w:cs="Courier New"/>
          <w:color w:val="CC7832"/>
          <w:sz w:val="20"/>
          <w:szCs w:val="20"/>
          <w:lang w:val="en-IN" w:eastAsia="en-IN"/>
        </w:rPr>
        <w:br/>
        <w:t xml:space="preserve">    </w:t>
      </w:r>
      <w:r w:rsidRPr="00A854A2">
        <w:rPr>
          <w:rFonts w:ascii="Consolas" w:eastAsia="Times New Roman" w:hAnsi="Consolas" w:cs="Courier New"/>
          <w:color w:val="AA4926"/>
          <w:sz w:val="20"/>
          <w:szCs w:val="20"/>
          <w:lang w:val="en-IN" w:eastAsia="en-IN"/>
        </w:rPr>
        <w:t>user</w:t>
      </w:r>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6A8759"/>
          <w:sz w:val="20"/>
          <w:szCs w:val="20"/>
          <w:lang w:val="en-IN" w:eastAsia="en-IN"/>
        </w:rPr>
        <w:t>"root"</w:t>
      </w:r>
      <w:r w:rsidRPr="00A854A2">
        <w:rPr>
          <w:rFonts w:ascii="Consolas" w:eastAsia="Times New Roman" w:hAnsi="Consolas" w:cs="Courier New"/>
          <w:color w:val="CC7832"/>
          <w:sz w:val="20"/>
          <w:szCs w:val="20"/>
          <w:lang w:val="en-IN" w:eastAsia="en-IN"/>
        </w:rPr>
        <w:t>,</w:t>
      </w:r>
      <w:r w:rsidRPr="00A854A2">
        <w:rPr>
          <w:rFonts w:ascii="Consolas" w:eastAsia="Times New Roman" w:hAnsi="Consolas" w:cs="Courier New"/>
          <w:color w:val="CC7832"/>
          <w:sz w:val="20"/>
          <w:szCs w:val="20"/>
          <w:lang w:val="en-IN" w:eastAsia="en-IN"/>
        </w:rPr>
        <w:br/>
        <w:t xml:space="preserve">    </w:t>
      </w:r>
      <w:r w:rsidRPr="00A854A2">
        <w:rPr>
          <w:rFonts w:ascii="Consolas" w:eastAsia="Times New Roman" w:hAnsi="Consolas" w:cs="Courier New"/>
          <w:color w:val="AA4926"/>
          <w:sz w:val="20"/>
          <w:szCs w:val="20"/>
          <w:lang w:val="en-IN" w:eastAsia="en-IN"/>
        </w:rPr>
        <w:t>passwd</w:t>
      </w:r>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6A8759"/>
          <w:sz w:val="20"/>
          <w:szCs w:val="20"/>
          <w:lang w:val="en-IN" w:eastAsia="en-IN"/>
        </w:rPr>
        <w:t>"123</w:t>
      </w:r>
      <w:r>
        <w:rPr>
          <w:rFonts w:ascii="Consolas" w:eastAsia="Times New Roman" w:hAnsi="Consolas" w:cs="Courier New"/>
          <w:color w:val="6A8759"/>
          <w:sz w:val="20"/>
          <w:szCs w:val="20"/>
          <w:lang w:val="en-IN" w:eastAsia="en-IN"/>
        </w:rPr>
        <w:t>4</w:t>
      </w:r>
      <w:r w:rsidRPr="00A854A2">
        <w:rPr>
          <w:rFonts w:ascii="Consolas" w:eastAsia="Times New Roman" w:hAnsi="Consolas" w:cs="Courier New"/>
          <w:color w:val="6A8759"/>
          <w:sz w:val="20"/>
          <w:szCs w:val="20"/>
          <w:lang w:val="en-IN" w:eastAsia="en-IN"/>
        </w:rPr>
        <w:t>"</w:t>
      </w:r>
      <w:r w:rsidRPr="00A854A2">
        <w:rPr>
          <w:rFonts w:ascii="Consolas" w:eastAsia="Times New Roman" w:hAnsi="Consolas" w:cs="Courier New"/>
          <w:color w:val="CC7832"/>
          <w:sz w:val="20"/>
          <w:szCs w:val="20"/>
          <w:lang w:val="en-IN" w:eastAsia="en-IN"/>
        </w:rPr>
        <w:t>,</w:t>
      </w:r>
      <w:r w:rsidRPr="00A854A2">
        <w:rPr>
          <w:rFonts w:ascii="Consolas" w:eastAsia="Times New Roman" w:hAnsi="Consolas" w:cs="Courier New"/>
          <w:color w:val="CC7832"/>
          <w:sz w:val="20"/>
          <w:szCs w:val="20"/>
          <w:lang w:val="en-IN" w:eastAsia="en-IN"/>
        </w:rPr>
        <w:br/>
        <w:t xml:space="preserve">    </w:t>
      </w:r>
      <w:r w:rsidRPr="00A854A2">
        <w:rPr>
          <w:rFonts w:ascii="Consolas" w:eastAsia="Times New Roman" w:hAnsi="Consolas" w:cs="Courier New"/>
          <w:color w:val="AA4926"/>
          <w:sz w:val="20"/>
          <w:szCs w:val="20"/>
          <w:lang w:val="en-IN" w:eastAsia="en-IN"/>
        </w:rPr>
        <w:t>database</w:t>
      </w:r>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6A8759"/>
          <w:sz w:val="20"/>
          <w:szCs w:val="20"/>
          <w:lang w:val="en-IN" w:eastAsia="en-IN"/>
        </w:rPr>
        <w:t>"users"</w:t>
      </w:r>
      <w:r w:rsidRPr="00A854A2">
        <w:rPr>
          <w:rFonts w:ascii="Consolas" w:eastAsia="Times New Roman" w:hAnsi="Consolas" w:cs="Courier New"/>
          <w:color w:val="6A8759"/>
          <w:sz w:val="20"/>
          <w:szCs w:val="20"/>
          <w:lang w:val="en-IN" w:eastAsia="en-IN"/>
        </w:rPr>
        <w:br/>
      </w:r>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t xml:space="preserve">cursor = </w:t>
      </w:r>
      <w:proofErr w:type="spellStart"/>
      <w:r w:rsidRPr="00A854A2">
        <w:rPr>
          <w:rFonts w:ascii="Consolas" w:eastAsia="Times New Roman" w:hAnsi="Consolas" w:cs="Courier New"/>
          <w:color w:val="A9B7C6"/>
          <w:sz w:val="20"/>
          <w:szCs w:val="20"/>
          <w:lang w:val="en-IN" w:eastAsia="en-IN"/>
        </w:rPr>
        <w:t>con.cursor</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r>
      <w:proofErr w:type="spellStart"/>
      <w:r w:rsidRPr="00A854A2">
        <w:rPr>
          <w:rFonts w:ascii="Consolas" w:eastAsia="Times New Roman" w:hAnsi="Consolas" w:cs="Courier New"/>
          <w:color w:val="A9B7C6"/>
          <w:sz w:val="20"/>
          <w:szCs w:val="20"/>
          <w:lang w:val="en-IN" w:eastAsia="en-IN"/>
        </w:rPr>
        <w:t>cursor.execute</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6A8759"/>
          <w:sz w:val="20"/>
          <w:szCs w:val="20"/>
          <w:lang w:val="en-IN" w:eastAsia="en-IN"/>
        </w:rPr>
        <w:t>"Select * from record ORDER BY SNO DESC LIMIT 1"</w:t>
      </w:r>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A9B7C6"/>
          <w:sz w:val="20"/>
          <w:szCs w:val="20"/>
          <w:lang w:val="en-IN" w:eastAsia="en-IN"/>
        </w:rPr>
        <w:br/>
        <w:t xml:space="preserve">data = </w:t>
      </w:r>
      <w:proofErr w:type="spellStart"/>
      <w:r w:rsidRPr="00A854A2">
        <w:rPr>
          <w:rFonts w:ascii="Consolas" w:eastAsia="Times New Roman" w:hAnsi="Consolas" w:cs="Courier New"/>
          <w:color w:val="A9B7C6"/>
          <w:sz w:val="20"/>
          <w:szCs w:val="20"/>
          <w:lang w:val="en-IN" w:eastAsia="en-IN"/>
        </w:rPr>
        <w:t>cursor.fetchall</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t xml:space="preserve">n = </w:t>
      </w:r>
      <w:proofErr w:type="spellStart"/>
      <w:r w:rsidRPr="00A854A2">
        <w:rPr>
          <w:rFonts w:ascii="Consolas" w:eastAsia="Times New Roman" w:hAnsi="Consolas" w:cs="Courier New"/>
          <w:color w:val="8888C6"/>
          <w:sz w:val="20"/>
          <w:szCs w:val="20"/>
          <w:lang w:val="en-IN" w:eastAsia="en-IN"/>
        </w:rPr>
        <w:t>len</w:t>
      </w:r>
      <w:proofErr w:type="spellEnd"/>
      <w:r w:rsidRPr="00A854A2">
        <w:rPr>
          <w:rFonts w:ascii="Consolas" w:eastAsia="Times New Roman" w:hAnsi="Consolas" w:cs="Courier New"/>
          <w:color w:val="A9B7C6"/>
          <w:sz w:val="20"/>
          <w:szCs w:val="20"/>
          <w:lang w:val="en-IN" w:eastAsia="en-IN"/>
        </w:rPr>
        <w:t>(data)</w:t>
      </w:r>
      <w:r w:rsidRPr="00A854A2">
        <w:rPr>
          <w:rFonts w:ascii="Consolas" w:eastAsia="Times New Roman" w:hAnsi="Consolas" w:cs="Courier New"/>
          <w:color w:val="A9B7C6"/>
          <w:sz w:val="20"/>
          <w:szCs w:val="20"/>
          <w:lang w:val="en-IN" w:eastAsia="en-IN"/>
        </w:rPr>
        <w:br/>
        <w:t>countries= []</w:t>
      </w:r>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CC7832"/>
          <w:sz w:val="20"/>
          <w:szCs w:val="20"/>
          <w:lang w:val="en-IN" w:eastAsia="en-IN"/>
        </w:rPr>
        <w:t xml:space="preserve">for </w:t>
      </w:r>
      <w:proofErr w:type="spellStart"/>
      <w:r w:rsidRPr="00A854A2">
        <w:rPr>
          <w:rFonts w:ascii="Consolas" w:eastAsia="Times New Roman" w:hAnsi="Consolas" w:cs="Courier New"/>
          <w:color w:val="A9B7C6"/>
          <w:sz w:val="20"/>
          <w:szCs w:val="20"/>
          <w:lang w:val="en-IN" w:eastAsia="en-IN"/>
        </w:rPr>
        <w:t>i</w:t>
      </w:r>
      <w:proofErr w:type="spellEnd"/>
      <w:r w:rsidRPr="00A854A2">
        <w:rPr>
          <w:rFonts w:ascii="Consolas" w:eastAsia="Times New Roman" w:hAnsi="Consolas" w:cs="Courier New"/>
          <w:color w:val="A9B7C6"/>
          <w:sz w:val="20"/>
          <w:szCs w:val="20"/>
          <w:lang w:val="en-IN" w:eastAsia="en-IN"/>
        </w:rPr>
        <w:t xml:space="preserve"> </w:t>
      </w:r>
      <w:r w:rsidRPr="00A854A2">
        <w:rPr>
          <w:rFonts w:ascii="Consolas" w:eastAsia="Times New Roman" w:hAnsi="Consolas" w:cs="Courier New"/>
          <w:color w:val="CC7832"/>
          <w:sz w:val="20"/>
          <w:szCs w:val="20"/>
          <w:lang w:val="en-IN" w:eastAsia="en-IN"/>
        </w:rPr>
        <w:t xml:space="preserve">in </w:t>
      </w:r>
      <w:r w:rsidRPr="00A854A2">
        <w:rPr>
          <w:rFonts w:ascii="Consolas" w:eastAsia="Times New Roman" w:hAnsi="Consolas" w:cs="Courier New"/>
          <w:color w:val="8888C6"/>
          <w:sz w:val="20"/>
          <w:szCs w:val="20"/>
          <w:lang w:val="en-IN" w:eastAsia="en-IN"/>
        </w:rPr>
        <w:t>range</w:t>
      </w:r>
      <w:r w:rsidRPr="00A854A2">
        <w:rPr>
          <w:rFonts w:ascii="Consolas" w:eastAsia="Times New Roman" w:hAnsi="Consolas" w:cs="Courier New"/>
          <w:color w:val="A9B7C6"/>
          <w:sz w:val="20"/>
          <w:szCs w:val="20"/>
          <w:lang w:val="en-IN" w:eastAsia="en-IN"/>
        </w:rPr>
        <w:t>(n):</w:t>
      </w:r>
      <w:r w:rsidRPr="00A854A2">
        <w:rPr>
          <w:rFonts w:ascii="Consolas" w:eastAsia="Times New Roman" w:hAnsi="Consolas" w:cs="Courier New"/>
          <w:color w:val="A9B7C6"/>
          <w:sz w:val="20"/>
          <w:szCs w:val="20"/>
          <w:lang w:val="en-IN" w:eastAsia="en-IN"/>
        </w:rPr>
        <w:br/>
        <w:t xml:space="preserve">    </w:t>
      </w:r>
      <w:proofErr w:type="spellStart"/>
      <w:r w:rsidRPr="00A854A2">
        <w:rPr>
          <w:rFonts w:ascii="Consolas" w:eastAsia="Times New Roman" w:hAnsi="Consolas" w:cs="Courier New"/>
          <w:color w:val="A9B7C6"/>
          <w:sz w:val="20"/>
          <w:szCs w:val="20"/>
          <w:lang w:val="en-IN" w:eastAsia="en-IN"/>
        </w:rPr>
        <w:t>countries.append</w:t>
      </w:r>
      <w:proofErr w:type="spellEnd"/>
      <w:r w:rsidRPr="00A854A2">
        <w:rPr>
          <w:rFonts w:ascii="Consolas" w:eastAsia="Times New Roman" w:hAnsi="Consolas" w:cs="Courier New"/>
          <w:color w:val="A9B7C6"/>
          <w:sz w:val="20"/>
          <w:szCs w:val="20"/>
          <w:lang w:val="en-IN" w:eastAsia="en-IN"/>
        </w:rPr>
        <w:t>(data[</w:t>
      </w:r>
      <w:proofErr w:type="spellStart"/>
      <w:r w:rsidRPr="00A854A2">
        <w:rPr>
          <w:rFonts w:ascii="Consolas" w:eastAsia="Times New Roman" w:hAnsi="Consolas" w:cs="Courier New"/>
          <w:color w:val="A9B7C6"/>
          <w:sz w:val="20"/>
          <w:szCs w:val="20"/>
          <w:lang w:val="en-IN" w:eastAsia="en-IN"/>
        </w:rPr>
        <w:t>i</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6897BB"/>
          <w:sz w:val="20"/>
          <w:szCs w:val="20"/>
          <w:lang w:val="en-IN" w:eastAsia="en-IN"/>
        </w:rPr>
        <w:t>3</w:t>
      </w:r>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CC7832"/>
          <w:sz w:val="20"/>
          <w:szCs w:val="20"/>
          <w:lang w:val="en-IN" w:eastAsia="en-IN"/>
        </w:rPr>
        <w:t xml:space="preserve">class </w:t>
      </w:r>
      <w:proofErr w:type="spellStart"/>
      <w:r w:rsidRPr="00A854A2">
        <w:rPr>
          <w:rFonts w:ascii="Consolas" w:eastAsia="Times New Roman" w:hAnsi="Consolas" w:cs="Courier New"/>
          <w:color w:val="A9B7C6"/>
          <w:sz w:val="20"/>
          <w:szCs w:val="20"/>
          <w:lang w:val="en-IN" w:eastAsia="en-IN"/>
        </w:rPr>
        <w:t>WebTable</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t xml:space="preserve">    </w:t>
      </w:r>
      <w:r w:rsidRPr="00A854A2">
        <w:rPr>
          <w:rFonts w:ascii="Consolas" w:eastAsia="Times New Roman" w:hAnsi="Consolas" w:cs="Courier New"/>
          <w:color w:val="CC7832"/>
          <w:sz w:val="20"/>
          <w:szCs w:val="20"/>
          <w:lang w:val="en-IN" w:eastAsia="en-IN"/>
        </w:rPr>
        <w:t xml:space="preserve">def </w:t>
      </w:r>
      <w:r w:rsidRPr="00A854A2">
        <w:rPr>
          <w:rFonts w:ascii="Consolas" w:eastAsia="Times New Roman" w:hAnsi="Consolas" w:cs="Courier New"/>
          <w:color w:val="B200B2"/>
          <w:sz w:val="20"/>
          <w:szCs w:val="20"/>
          <w:lang w:val="en-IN" w:eastAsia="en-IN"/>
        </w:rPr>
        <w:t>__</w:t>
      </w:r>
      <w:proofErr w:type="spellStart"/>
      <w:r w:rsidRPr="00A854A2">
        <w:rPr>
          <w:rFonts w:ascii="Consolas" w:eastAsia="Times New Roman" w:hAnsi="Consolas" w:cs="Courier New"/>
          <w:color w:val="B200B2"/>
          <w:sz w:val="20"/>
          <w:szCs w:val="20"/>
          <w:lang w:val="en-IN" w:eastAsia="en-IN"/>
        </w:rPr>
        <w:t>init</w:t>
      </w:r>
      <w:proofErr w:type="spellEnd"/>
      <w:r w:rsidRPr="00A854A2">
        <w:rPr>
          <w:rFonts w:ascii="Consolas" w:eastAsia="Times New Roman" w:hAnsi="Consolas" w:cs="Courier New"/>
          <w:color w:val="B200B2"/>
          <w:sz w:val="20"/>
          <w:szCs w:val="20"/>
          <w:lang w:val="en-IN" w:eastAsia="en-IN"/>
        </w:rPr>
        <w:t>__</w:t>
      </w:r>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94558D"/>
          <w:sz w:val="20"/>
          <w:szCs w:val="20"/>
          <w:lang w:val="en-IN" w:eastAsia="en-IN"/>
        </w:rPr>
        <w:t>self</w:t>
      </w:r>
      <w:r w:rsidRPr="00A854A2">
        <w:rPr>
          <w:rFonts w:ascii="Consolas" w:eastAsia="Times New Roman" w:hAnsi="Consolas" w:cs="Courier New"/>
          <w:color w:val="CC7832"/>
          <w:sz w:val="20"/>
          <w:szCs w:val="20"/>
          <w:lang w:val="en-IN" w:eastAsia="en-IN"/>
        </w:rPr>
        <w:t xml:space="preserve">, </w:t>
      </w:r>
      <w:proofErr w:type="spellStart"/>
      <w:r w:rsidRPr="00A854A2">
        <w:rPr>
          <w:rFonts w:ascii="Consolas" w:eastAsia="Times New Roman" w:hAnsi="Consolas" w:cs="Courier New"/>
          <w:color w:val="A9B7C6"/>
          <w:sz w:val="20"/>
          <w:szCs w:val="20"/>
          <w:lang w:val="en-IN" w:eastAsia="en-IN"/>
        </w:rPr>
        <w:t>webtable</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t xml:space="preserve">        </w:t>
      </w:r>
      <w:proofErr w:type="spellStart"/>
      <w:r w:rsidRPr="00A854A2">
        <w:rPr>
          <w:rFonts w:ascii="Consolas" w:eastAsia="Times New Roman" w:hAnsi="Consolas" w:cs="Courier New"/>
          <w:color w:val="94558D"/>
          <w:sz w:val="20"/>
          <w:szCs w:val="20"/>
          <w:lang w:val="en-IN" w:eastAsia="en-IN"/>
        </w:rPr>
        <w:t>self</w:t>
      </w:r>
      <w:r w:rsidRPr="00A854A2">
        <w:rPr>
          <w:rFonts w:ascii="Consolas" w:eastAsia="Times New Roman" w:hAnsi="Consolas" w:cs="Courier New"/>
          <w:color w:val="A9B7C6"/>
          <w:sz w:val="20"/>
          <w:szCs w:val="20"/>
          <w:lang w:val="en-IN" w:eastAsia="en-IN"/>
        </w:rPr>
        <w:t>.table</w:t>
      </w:r>
      <w:proofErr w:type="spellEnd"/>
      <w:r w:rsidRPr="00A854A2">
        <w:rPr>
          <w:rFonts w:ascii="Consolas" w:eastAsia="Times New Roman" w:hAnsi="Consolas" w:cs="Courier New"/>
          <w:color w:val="A9B7C6"/>
          <w:sz w:val="20"/>
          <w:szCs w:val="20"/>
          <w:lang w:val="en-IN" w:eastAsia="en-IN"/>
        </w:rPr>
        <w:t xml:space="preserve"> = </w:t>
      </w:r>
      <w:proofErr w:type="spellStart"/>
      <w:r w:rsidRPr="00A854A2">
        <w:rPr>
          <w:rFonts w:ascii="Consolas" w:eastAsia="Times New Roman" w:hAnsi="Consolas" w:cs="Courier New"/>
          <w:color w:val="A9B7C6"/>
          <w:sz w:val="20"/>
          <w:szCs w:val="20"/>
          <w:lang w:val="en-IN" w:eastAsia="en-IN"/>
        </w:rPr>
        <w:t>webtable</w:t>
      </w:r>
      <w:proofErr w:type="spellEnd"/>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A9B7C6"/>
          <w:sz w:val="20"/>
          <w:szCs w:val="20"/>
          <w:lang w:val="en-IN" w:eastAsia="en-IN"/>
        </w:rPr>
        <w:br/>
        <w:t xml:space="preserve">    </w:t>
      </w:r>
      <w:r w:rsidRPr="00A854A2">
        <w:rPr>
          <w:rFonts w:ascii="Consolas" w:eastAsia="Times New Roman" w:hAnsi="Consolas" w:cs="Courier New"/>
          <w:color w:val="CC7832"/>
          <w:sz w:val="20"/>
          <w:szCs w:val="20"/>
          <w:lang w:val="en-IN" w:eastAsia="en-IN"/>
        </w:rPr>
        <w:t xml:space="preserve">def </w:t>
      </w:r>
      <w:proofErr w:type="spellStart"/>
      <w:r w:rsidRPr="00A854A2">
        <w:rPr>
          <w:rFonts w:ascii="Consolas" w:eastAsia="Times New Roman" w:hAnsi="Consolas" w:cs="Courier New"/>
          <w:color w:val="FFC66D"/>
          <w:sz w:val="20"/>
          <w:szCs w:val="20"/>
          <w:lang w:val="en-IN" w:eastAsia="en-IN"/>
        </w:rPr>
        <w:t>column_data</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94558D"/>
          <w:sz w:val="20"/>
          <w:szCs w:val="20"/>
          <w:lang w:val="en-IN" w:eastAsia="en-IN"/>
        </w:rPr>
        <w:t>self</w:t>
      </w:r>
      <w:r w:rsidRPr="00A854A2">
        <w:rPr>
          <w:rFonts w:ascii="Consolas" w:eastAsia="Times New Roman" w:hAnsi="Consolas" w:cs="Courier New"/>
          <w:color w:val="CC7832"/>
          <w:sz w:val="20"/>
          <w:szCs w:val="20"/>
          <w:lang w:val="en-IN" w:eastAsia="en-IN"/>
        </w:rPr>
        <w:t xml:space="preserve">, </w:t>
      </w:r>
      <w:proofErr w:type="spellStart"/>
      <w:r w:rsidRPr="00A854A2">
        <w:rPr>
          <w:rFonts w:ascii="Consolas" w:eastAsia="Times New Roman" w:hAnsi="Consolas" w:cs="Courier New"/>
          <w:color w:val="A9B7C6"/>
          <w:sz w:val="20"/>
          <w:szCs w:val="20"/>
          <w:lang w:val="en-IN" w:eastAsia="en-IN"/>
        </w:rPr>
        <w:t>column_number</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t xml:space="preserve">        col = </w:t>
      </w:r>
      <w:proofErr w:type="spellStart"/>
      <w:r w:rsidRPr="00A854A2">
        <w:rPr>
          <w:rFonts w:ascii="Consolas" w:eastAsia="Times New Roman" w:hAnsi="Consolas" w:cs="Courier New"/>
          <w:color w:val="94558D"/>
          <w:sz w:val="20"/>
          <w:szCs w:val="20"/>
          <w:lang w:val="en-IN" w:eastAsia="en-IN"/>
        </w:rPr>
        <w:t>self</w:t>
      </w:r>
      <w:r w:rsidRPr="00A854A2">
        <w:rPr>
          <w:rFonts w:ascii="Consolas" w:eastAsia="Times New Roman" w:hAnsi="Consolas" w:cs="Courier New"/>
          <w:color w:val="A9B7C6"/>
          <w:sz w:val="20"/>
          <w:szCs w:val="20"/>
          <w:lang w:val="en-IN" w:eastAsia="en-IN"/>
        </w:rPr>
        <w:t>.table.find_elements_by_xpath</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6A8759"/>
          <w:sz w:val="20"/>
          <w:szCs w:val="20"/>
          <w:lang w:val="en-IN" w:eastAsia="en-IN"/>
        </w:rPr>
        <w:t>"//</w:t>
      </w:r>
      <w:proofErr w:type="spellStart"/>
      <w:r w:rsidRPr="00A854A2">
        <w:rPr>
          <w:rFonts w:ascii="Consolas" w:eastAsia="Times New Roman" w:hAnsi="Consolas" w:cs="Courier New"/>
          <w:color w:val="6A8759"/>
          <w:sz w:val="20"/>
          <w:szCs w:val="20"/>
          <w:lang w:val="en-IN" w:eastAsia="en-IN"/>
        </w:rPr>
        <w:t>tbody</w:t>
      </w:r>
      <w:proofErr w:type="spellEnd"/>
      <w:r w:rsidRPr="00A854A2">
        <w:rPr>
          <w:rFonts w:ascii="Consolas" w:eastAsia="Times New Roman" w:hAnsi="Consolas" w:cs="Courier New"/>
          <w:color w:val="6A8759"/>
          <w:sz w:val="20"/>
          <w:szCs w:val="20"/>
          <w:lang w:val="en-IN" w:eastAsia="en-IN"/>
        </w:rPr>
        <w:t xml:space="preserve">[1]/tr/td[" </w:t>
      </w:r>
      <w:r w:rsidRPr="00A854A2">
        <w:rPr>
          <w:rFonts w:ascii="Consolas" w:eastAsia="Times New Roman" w:hAnsi="Consolas" w:cs="Courier New"/>
          <w:color w:val="A9B7C6"/>
          <w:sz w:val="20"/>
          <w:szCs w:val="20"/>
          <w:lang w:val="en-IN" w:eastAsia="en-IN"/>
        </w:rPr>
        <w:t xml:space="preserve">+ </w:t>
      </w:r>
      <w:r w:rsidRPr="00A854A2">
        <w:rPr>
          <w:rFonts w:ascii="Consolas" w:eastAsia="Times New Roman" w:hAnsi="Consolas" w:cs="Courier New"/>
          <w:color w:val="8888C6"/>
          <w:sz w:val="20"/>
          <w:szCs w:val="20"/>
          <w:lang w:val="en-IN" w:eastAsia="en-IN"/>
        </w:rPr>
        <w:t>str</w:t>
      </w:r>
      <w:r w:rsidRPr="00A854A2">
        <w:rPr>
          <w:rFonts w:ascii="Consolas" w:eastAsia="Times New Roman" w:hAnsi="Consolas" w:cs="Courier New"/>
          <w:color w:val="A9B7C6"/>
          <w:sz w:val="20"/>
          <w:szCs w:val="20"/>
          <w:lang w:val="en-IN" w:eastAsia="en-IN"/>
        </w:rPr>
        <w:t>(</w:t>
      </w:r>
      <w:proofErr w:type="spellStart"/>
      <w:r w:rsidRPr="00A854A2">
        <w:rPr>
          <w:rFonts w:ascii="Consolas" w:eastAsia="Times New Roman" w:hAnsi="Consolas" w:cs="Courier New"/>
          <w:color w:val="A9B7C6"/>
          <w:sz w:val="20"/>
          <w:szCs w:val="20"/>
          <w:lang w:val="en-IN" w:eastAsia="en-IN"/>
        </w:rPr>
        <w:t>column_number</w:t>
      </w:r>
      <w:proofErr w:type="spellEnd"/>
      <w:r w:rsidRPr="00A854A2">
        <w:rPr>
          <w:rFonts w:ascii="Consolas" w:eastAsia="Times New Roman" w:hAnsi="Consolas" w:cs="Courier New"/>
          <w:color w:val="A9B7C6"/>
          <w:sz w:val="20"/>
          <w:szCs w:val="20"/>
          <w:lang w:val="en-IN" w:eastAsia="en-IN"/>
        </w:rPr>
        <w:t xml:space="preserve">) + </w:t>
      </w:r>
      <w:r w:rsidRPr="00A854A2">
        <w:rPr>
          <w:rFonts w:ascii="Consolas" w:eastAsia="Times New Roman" w:hAnsi="Consolas" w:cs="Courier New"/>
          <w:color w:val="6A8759"/>
          <w:sz w:val="20"/>
          <w:szCs w:val="20"/>
          <w:lang w:val="en-IN" w:eastAsia="en-IN"/>
        </w:rPr>
        <w:t>"]"</w:t>
      </w:r>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t xml:space="preserve">        </w:t>
      </w:r>
      <w:proofErr w:type="spellStart"/>
      <w:r w:rsidRPr="00A854A2">
        <w:rPr>
          <w:rFonts w:ascii="Consolas" w:eastAsia="Times New Roman" w:hAnsi="Consolas" w:cs="Courier New"/>
          <w:color w:val="A9B7C6"/>
          <w:sz w:val="20"/>
          <w:szCs w:val="20"/>
          <w:lang w:val="en-IN" w:eastAsia="en-IN"/>
        </w:rPr>
        <w:t>rData</w:t>
      </w:r>
      <w:proofErr w:type="spellEnd"/>
      <w:r w:rsidRPr="00A854A2">
        <w:rPr>
          <w:rFonts w:ascii="Consolas" w:eastAsia="Times New Roman" w:hAnsi="Consolas" w:cs="Courier New"/>
          <w:color w:val="A9B7C6"/>
          <w:sz w:val="20"/>
          <w:szCs w:val="20"/>
          <w:lang w:val="en-IN" w:eastAsia="en-IN"/>
        </w:rPr>
        <w:t xml:space="preserve"> = []</w:t>
      </w:r>
      <w:r w:rsidRPr="00A854A2">
        <w:rPr>
          <w:rFonts w:ascii="Consolas" w:eastAsia="Times New Roman" w:hAnsi="Consolas" w:cs="Courier New"/>
          <w:color w:val="A9B7C6"/>
          <w:sz w:val="20"/>
          <w:szCs w:val="20"/>
          <w:lang w:val="en-IN" w:eastAsia="en-IN"/>
        </w:rPr>
        <w:br/>
        <w:t xml:space="preserve">        </w:t>
      </w:r>
      <w:r w:rsidRPr="00A854A2">
        <w:rPr>
          <w:rFonts w:ascii="Consolas" w:eastAsia="Times New Roman" w:hAnsi="Consolas" w:cs="Courier New"/>
          <w:color w:val="CC7832"/>
          <w:sz w:val="20"/>
          <w:szCs w:val="20"/>
          <w:lang w:val="en-IN" w:eastAsia="en-IN"/>
        </w:rPr>
        <w:t xml:space="preserve">for </w:t>
      </w:r>
      <w:proofErr w:type="spellStart"/>
      <w:r w:rsidRPr="00A854A2">
        <w:rPr>
          <w:rFonts w:ascii="Consolas" w:eastAsia="Times New Roman" w:hAnsi="Consolas" w:cs="Courier New"/>
          <w:color w:val="A9B7C6"/>
          <w:sz w:val="20"/>
          <w:szCs w:val="20"/>
          <w:lang w:val="en-IN" w:eastAsia="en-IN"/>
        </w:rPr>
        <w:t>webElement</w:t>
      </w:r>
      <w:proofErr w:type="spellEnd"/>
      <w:r w:rsidRPr="00A854A2">
        <w:rPr>
          <w:rFonts w:ascii="Consolas" w:eastAsia="Times New Roman" w:hAnsi="Consolas" w:cs="Courier New"/>
          <w:color w:val="A9B7C6"/>
          <w:sz w:val="20"/>
          <w:szCs w:val="20"/>
          <w:lang w:val="en-IN" w:eastAsia="en-IN"/>
        </w:rPr>
        <w:t xml:space="preserve"> </w:t>
      </w:r>
      <w:r w:rsidRPr="00A854A2">
        <w:rPr>
          <w:rFonts w:ascii="Consolas" w:eastAsia="Times New Roman" w:hAnsi="Consolas" w:cs="Courier New"/>
          <w:color w:val="CC7832"/>
          <w:sz w:val="20"/>
          <w:szCs w:val="20"/>
          <w:lang w:val="en-IN" w:eastAsia="en-IN"/>
        </w:rPr>
        <w:t xml:space="preserve">in </w:t>
      </w:r>
      <w:r w:rsidRPr="00A854A2">
        <w:rPr>
          <w:rFonts w:ascii="Consolas" w:eastAsia="Times New Roman" w:hAnsi="Consolas" w:cs="Courier New"/>
          <w:color w:val="A9B7C6"/>
          <w:sz w:val="20"/>
          <w:szCs w:val="20"/>
          <w:lang w:val="en-IN" w:eastAsia="en-IN"/>
        </w:rPr>
        <w:t>col:</w:t>
      </w:r>
      <w:r w:rsidRPr="00A854A2">
        <w:rPr>
          <w:rFonts w:ascii="Consolas" w:eastAsia="Times New Roman" w:hAnsi="Consolas" w:cs="Courier New"/>
          <w:color w:val="A9B7C6"/>
          <w:sz w:val="20"/>
          <w:szCs w:val="20"/>
          <w:lang w:val="en-IN" w:eastAsia="en-IN"/>
        </w:rPr>
        <w:br/>
        <w:t xml:space="preserve">            </w:t>
      </w:r>
      <w:proofErr w:type="spellStart"/>
      <w:r w:rsidRPr="00A854A2">
        <w:rPr>
          <w:rFonts w:ascii="Consolas" w:eastAsia="Times New Roman" w:hAnsi="Consolas" w:cs="Courier New"/>
          <w:color w:val="A9B7C6"/>
          <w:sz w:val="20"/>
          <w:szCs w:val="20"/>
          <w:lang w:val="en-IN" w:eastAsia="en-IN"/>
        </w:rPr>
        <w:t>rData.append</w:t>
      </w:r>
      <w:proofErr w:type="spellEnd"/>
      <w:r w:rsidRPr="00A854A2">
        <w:rPr>
          <w:rFonts w:ascii="Consolas" w:eastAsia="Times New Roman" w:hAnsi="Consolas" w:cs="Courier New"/>
          <w:color w:val="A9B7C6"/>
          <w:sz w:val="20"/>
          <w:szCs w:val="20"/>
          <w:lang w:val="en-IN" w:eastAsia="en-IN"/>
        </w:rPr>
        <w:t>(</w:t>
      </w:r>
      <w:proofErr w:type="spellStart"/>
      <w:r w:rsidRPr="00A854A2">
        <w:rPr>
          <w:rFonts w:ascii="Consolas" w:eastAsia="Times New Roman" w:hAnsi="Consolas" w:cs="Courier New"/>
          <w:color w:val="A9B7C6"/>
          <w:sz w:val="20"/>
          <w:szCs w:val="20"/>
          <w:lang w:val="en-IN" w:eastAsia="en-IN"/>
        </w:rPr>
        <w:t>webElement.text</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t xml:space="preserve">        </w:t>
      </w:r>
      <w:r w:rsidRPr="00A854A2">
        <w:rPr>
          <w:rFonts w:ascii="Consolas" w:eastAsia="Times New Roman" w:hAnsi="Consolas" w:cs="Courier New"/>
          <w:color w:val="CC7832"/>
          <w:sz w:val="20"/>
          <w:szCs w:val="20"/>
          <w:lang w:val="en-IN" w:eastAsia="en-IN"/>
        </w:rPr>
        <w:t xml:space="preserve">return </w:t>
      </w:r>
      <w:proofErr w:type="spellStart"/>
      <w:r w:rsidRPr="00A854A2">
        <w:rPr>
          <w:rFonts w:ascii="Consolas" w:eastAsia="Times New Roman" w:hAnsi="Consolas" w:cs="Courier New"/>
          <w:color w:val="A9B7C6"/>
          <w:sz w:val="20"/>
          <w:szCs w:val="20"/>
          <w:lang w:val="en-IN" w:eastAsia="en-IN"/>
        </w:rPr>
        <w:t>rData</w:t>
      </w:r>
      <w:proofErr w:type="spellEnd"/>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CC7832"/>
          <w:sz w:val="20"/>
          <w:szCs w:val="20"/>
          <w:lang w:val="en-IN" w:eastAsia="en-IN"/>
        </w:rPr>
        <w:t xml:space="preserve">class </w:t>
      </w:r>
      <w:r w:rsidRPr="00A854A2">
        <w:rPr>
          <w:rFonts w:ascii="Consolas" w:eastAsia="Times New Roman" w:hAnsi="Consolas" w:cs="Courier New"/>
          <w:color w:val="A9B7C6"/>
          <w:sz w:val="20"/>
          <w:szCs w:val="20"/>
          <w:lang w:val="en-IN" w:eastAsia="en-IN"/>
        </w:rPr>
        <w:t>Test(</w:t>
      </w:r>
      <w:proofErr w:type="spellStart"/>
      <w:r w:rsidRPr="00A854A2">
        <w:rPr>
          <w:rFonts w:ascii="Consolas" w:eastAsia="Times New Roman" w:hAnsi="Consolas" w:cs="Courier New"/>
          <w:color w:val="A9B7C6"/>
          <w:sz w:val="20"/>
          <w:szCs w:val="20"/>
          <w:lang w:val="en-IN" w:eastAsia="en-IN"/>
        </w:rPr>
        <w:t>unittest.TestCase</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t xml:space="preserve">    </w:t>
      </w:r>
      <w:r w:rsidRPr="00A854A2">
        <w:rPr>
          <w:rFonts w:ascii="Consolas" w:eastAsia="Times New Roman" w:hAnsi="Consolas" w:cs="Courier New"/>
          <w:color w:val="CC7832"/>
          <w:sz w:val="20"/>
          <w:szCs w:val="20"/>
          <w:lang w:val="en-IN" w:eastAsia="en-IN"/>
        </w:rPr>
        <w:t xml:space="preserve">def </w:t>
      </w:r>
      <w:proofErr w:type="spellStart"/>
      <w:r w:rsidRPr="00A854A2">
        <w:rPr>
          <w:rFonts w:ascii="Consolas" w:eastAsia="Times New Roman" w:hAnsi="Consolas" w:cs="Courier New"/>
          <w:color w:val="FFC66D"/>
          <w:sz w:val="20"/>
          <w:szCs w:val="20"/>
          <w:lang w:val="en-IN" w:eastAsia="en-IN"/>
        </w:rPr>
        <w:t>test_web_table</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94558D"/>
          <w:sz w:val="20"/>
          <w:szCs w:val="20"/>
          <w:lang w:val="en-IN" w:eastAsia="en-IN"/>
        </w:rPr>
        <w:t>self</w:t>
      </w:r>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t xml:space="preserve">        driver = </w:t>
      </w:r>
      <w:proofErr w:type="spellStart"/>
      <w:r w:rsidRPr="00A854A2">
        <w:rPr>
          <w:rFonts w:ascii="Consolas" w:eastAsia="Times New Roman" w:hAnsi="Consolas" w:cs="Courier New"/>
          <w:color w:val="A9B7C6"/>
          <w:sz w:val="20"/>
          <w:szCs w:val="20"/>
          <w:lang w:val="en-IN" w:eastAsia="en-IN"/>
        </w:rPr>
        <w:t>webdriver.Chrome</w:t>
      </w:r>
      <w:proofErr w:type="spellEnd"/>
      <w:r w:rsidRPr="00A854A2">
        <w:rPr>
          <w:rFonts w:ascii="Consolas" w:eastAsia="Times New Roman" w:hAnsi="Consolas" w:cs="Courier New"/>
          <w:color w:val="A9B7C6"/>
          <w:sz w:val="20"/>
          <w:szCs w:val="20"/>
          <w:lang w:val="en-IN" w:eastAsia="en-IN"/>
        </w:rPr>
        <w:t>(</w:t>
      </w:r>
      <w:proofErr w:type="spellStart"/>
      <w:r w:rsidRPr="00A854A2">
        <w:rPr>
          <w:rFonts w:ascii="Consolas" w:eastAsia="Times New Roman" w:hAnsi="Consolas" w:cs="Courier New"/>
          <w:color w:val="AA4926"/>
          <w:sz w:val="20"/>
          <w:szCs w:val="20"/>
          <w:lang w:val="en-IN" w:eastAsia="en-IN"/>
        </w:rPr>
        <w:t>executable_path</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6A8759"/>
          <w:sz w:val="20"/>
          <w:szCs w:val="20"/>
          <w:lang w:val="en-IN" w:eastAsia="en-IN"/>
        </w:rPr>
        <w:t>r".\chromedriver.exe"</w:t>
      </w:r>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t xml:space="preserve">        </w:t>
      </w:r>
      <w:proofErr w:type="spellStart"/>
      <w:r w:rsidRPr="00A854A2">
        <w:rPr>
          <w:rFonts w:ascii="Consolas" w:eastAsia="Times New Roman" w:hAnsi="Consolas" w:cs="Courier New"/>
          <w:color w:val="A9B7C6"/>
          <w:sz w:val="20"/>
          <w:szCs w:val="20"/>
          <w:lang w:val="en-IN" w:eastAsia="en-IN"/>
        </w:rPr>
        <w:t>driver.implicitly_wait</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6897BB"/>
          <w:sz w:val="20"/>
          <w:szCs w:val="20"/>
          <w:lang w:val="en-IN" w:eastAsia="en-IN"/>
        </w:rPr>
        <w:t>30</w:t>
      </w:r>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A9B7C6"/>
          <w:sz w:val="20"/>
          <w:szCs w:val="20"/>
          <w:lang w:val="en-IN" w:eastAsia="en-IN"/>
        </w:rPr>
        <w:br/>
        <w:t xml:space="preserve">        </w:t>
      </w:r>
      <w:proofErr w:type="spellStart"/>
      <w:r w:rsidRPr="00A854A2">
        <w:rPr>
          <w:rFonts w:ascii="Consolas" w:eastAsia="Times New Roman" w:hAnsi="Consolas" w:cs="Courier New"/>
          <w:color w:val="A9B7C6"/>
          <w:sz w:val="20"/>
          <w:szCs w:val="20"/>
          <w:lang w:val="en-IN" w:eastAsia="en-IN"/>
        </w:rPr>
        <w:t>driver.get</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6A8759"/>
          <w:sz w:val="20"/>
          <w:szCs w:val="20"/>
          <w:lang w:val="en-IN" w:eastAsia="en-IN"/>
        </w:rPr>
        <w:t>"https://www.worldometers.info/coronavirus/"</w:t>
      </w:r>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A9B7C6"/>
          <w:sz w:val="20"/>
          <w:szCs w:val="20"/>
          <w:lang w:val="en-IN" w:eastAsia="en-IN"/>
        </w:rPr>
        <w:lastRenderedPageBreak/>
        <w:t xml:space="preserve">        w = WebTable(driver.find_element_by_xpath(</w:t>
      </w:r>
      <w:r w:rsidRPr="00A854A2">
        <w:rPr>
          <w:rFonts w:ascii="Consolas" w:eastAsia="Times New Roman" w:hAnsi="Consolas" w:cs="Courier New"/>
          <w:color w:val="6A8759"/>
          <w:sz w:val="20"/>
          <w:szCs w:val="20"/>
          <w:lang w:val="en-IN" w:eastAsia="en-IN"/>
        </w:rPr>
        <w:t>'//table[@id="main_table_countries_today"]/tbody[1]'</w:t>
      </w:r>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A9B7C6"/>
          <w:sz w:val="20"/>
          <w:szCs w:val="20"/>
          <w:lang w:val="en-IN" w:eastAsia="en-IN"/>
        </w:rPr>
        <w:br/>
        <w:t xml:space="preserve">        country = </w:t>
      </w:r>
      <w:proofErr w:type="spellStart"/>
      <w:r w:rsidRPr="00A854A2">
        <w:rPr>
          <w:rFonts w:ascii="Consolas" w:eastAsia="Times New Roman" w:hAnsi="Consolas" w:cs="Courier New"/>
          <w:color w:val="A9B7C6"/>
          <w:sz w:val="20"/>
          <w:szCs w:val="20"/>
          <w:lang w:val="en-IN" w:eastAsia="en-IN"/>
        </w:rPr>
        <w:t>w.column_data</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6897BB"/>
          <w:sz w:val="20"/>
          <w:szCs w:val="20"/>
          <w:lang w:val="en-IN" w:eastAsia="en-IN"/>
        </w:rPr>
        <w:t>2</w:t>
      </w:r>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t xml:space="preserve">        </w:t>
      </w:r>
      <w:proofErr w:type="spellStart"/>
      <w:r w:rsidRPr="00A854A2">
        <w:rPr>
          <w:rFonts w:ascii="Consolas" w:eastAsia="Times New Roman" w:hAnsi="Consolas" w:cs="Courier New"/>
          <w:color w:val="A9B7C6"/>
          <w:sz w:val="20"/>
          <w:szCs w:val="20"/>
          <w:lang w:val="en-IN" w:eastAsia="en-IN"/>
        </w:rPr>
        <w:t>n_coun</w:t>
      </w:r>
      <w:proofErr w:type="spellEnd"/>
      <w:r w:rsidRPr="00A854A2">
        <w:rPr>
          <w:rFonts w:ascii="Consolas" w:eastAsia="Times New Roman" w:hAnsi="Consolas" w:cs="Courier New"/>
          <w:color w:val="A9B7C6"/>
          <w:sz w:val="20"/>
          <w:szCs w:val="20"/>
          <w:lang w:val="en-IN" w:eastAsia="en-IN"/>
        </w:rPr>
        <w:t xml:space="preserve"> = </w:t>
      </w:r>
      <w:proofErr w:type="spellStart"/>
      <w:r w:rsidRPr="00A854A2">
        <w:rPr>
          <w:rFonts w:ascii="Consolas" w:eastAsia="Times New Roman" w:hAnsi="Consolas" w:cs="Courier New"/>
          <w:color w:val="A9B7C6"/>
          <w:sz w:val="20"/>
          <w:szCs w:val="20"/>
          <w:lang w:val="en-IN" w:eastAsia="en-IN"/>
        </w:rPr>
        <w:t>country.count</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6A8759"/>
          <w:sz w:val="20"/>
          <w:szCs w:val="20"/>
          <w:lang w:val="en-IN" w:eastAsia="en-IN"/>
        </w:rPr>
        <w:t>''</w:t>
      </w:r>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t xml:space="preserve">        </w:t>
      </w:r>
      <w:r w:rsidRPr="00A854A2">
        <w:rPr>
          <w:rFonts w:ascii="Consolas" w:eastAsia="Times New Roman" w:hAnsi="Consolas" w:cs="Courier New"/>
          <w:color w:val="CC7832"/>
          <w:sz w:val="20"/>
          <w:szCs w:val="20"/>
          <w:lang w:val="en-IN" w:eastAsia="en-IN"/>
        </w:rPr>
        <w:t xml:space="preserve">for </w:t>
      </w:r>
      <w:proofErr w:type="spellStart"/>
      <w:r w:rsidRPr="00A854A2">
        <w:rPr>
          <w:rFonts w:ascii="Consolas" w:eastAsia="Times New Roman" w:hAnsi="Consolas" w:cs="Courier New"/>
          <w:color w:val="A9B7C6"/>
          <w:sz w:val="20"/>
          <w:szCs w:val="20"/>
          <w:lang w:val="en-IN" w:eastAsia="en-IN"/>
        </w:rPr>
        <w:t>i</w:t>
      </w:r>
      <w:proofErr w:type="spellEnd"/>
      <w:r w:rsidRPr="00A854A2">
        <w:rPr>
          <w:rFonts w:ascii="Consolas" w:eastAsia="Times New Roman" w:hAnsi="Consolas" w:cs="Courier New"/>
          <w:color w:val="A9B7C6"/>
          <w:sz w:val="20"/>
          <w:szCs w:val="20"/>
          <w:lang w:val="en-IN" w:eastAsia="en-IN"/>
        </w:rPr>
        <w:t xml:space="preserve"> </w:t>
      </w:r>
      <w:r w:rsidRPr="00A854A2">
        <w:rPr>
          <w:rFonts w:ascii="Consolas" w:eastAsia="Times New Roman" w:hAnsi="Consolas" w:cs="Courier New"/>
          <w:color w:val="CC7832"/>
          <w:sz w:val="20"/>
          <w:szCs w:val="20"/>
          <w:lang w:val="en-IN" w:eastAsia="en-IN"/>
        </w:rPr>
        <w:t xml:space="preserve">in </w:t>
      </w:r>
      <w:r w:rsidRPr="00A854A2">
        <w:rPr>
          <w:rFonts w:ascii="Consolas" w:eastAsia="Times New Roman" w:hAnsi="Consolas" w:cs="Courier New"/>
          <w:color w:val="8888C6"/>
          <w:sz w:val="20"/>
          <w:szCs w:val="20"/>
          <w:lang w:val="en-IN" w:eastAsia="en-IN"/>
        </w:rPr>
        <w:t>range</w:t>
      </w:r>
      <w:r w:rsidRPr="00A854A2">
        <w:rPr>
          <w:rFonts w:ascii="Consolas" w:eastAsia="Times New Roman" w:hAnsi="Consolas" w:cs="Courier New"/>
          <w:color w:val="A9B7C6"/>
          <w:sz w:val="20"/>
          <w:szCs w:val="20"/>
          <w:lang w:val="en-IN" w:eastAsia="en-IN"/>
        </w:rPr>
        <w:t>(</w:t>
      </w:r>
      <w:proofErr w:type="spellStart"/>
      <w:r w:rsidRPr="00A854A2">
        <w:rPr>
          <w:rFonts w:ascii="Consolas" w:eastAsia="Times New Roman" w:hAnsi="Consolas" w:cs="Courier New"/>
          <w:color w:val="A9B7C6"/>
          <w:sz w:val="20"/>
          <w:szCs w:val="20"/>
          <w:lang w:val="en-IN" w:eastAsia="en-IN"/>
        </w:rPr>
        <w:t>n_coun</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t xml:space="preserve">            </w:t>
      </w:r>
      <w:proofErr w:type="spellStart"/>
      <w:r w:rsidRPr="00A854A2">
        <w:rPr>
          <w:rFonts w:ascii="Consolas" w:eastAsia="Times New Roman" w:hAnsi="Consolas" w:cs="Courier New"/>
          <w:color w:val="A9B7C6"/>
          <w:sz w:val="20"/>
          <w:szCs w:val="20"/>
          <w:lang w:val="en-IN" w:eastAsia="en-IN"/>
        </w:rPr>
        <w:t>country.remove</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6A8759"/>
          <w:sz w:val="20"/>
          <w:szCs w:val="20"/>
          <w:lang w:val="en-IN" w:eastAsia="en-IN"/>
        </w:rPr>
        <w:t>''</w:t>
      </w:r>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A9B7C6"/>
          <w:sz w:val="20"/>
          <w:szCs w:val="20"/>
          <w:lang w:val="en-IN" w:eastAsia="en-IN"/>
        </w:rPr>
        <w:br/>
        <w:t xml:space="preserve">        </w:t>
      </w:r>
      <w:proofErr w:type="spellStart"/>
      <w:r w:rsidRPr="00A854A2">
        <w:rPr>
          <w:rFonts w:ascii="Consolas" w:eastAsia="Times New Roman" w:hAnsi="Consolas" w:cs="Courier New"/>
          <w:color w:val="A9B7C6"/>
          <w:sz w:val="20"/>
          <w:szCs w:val="20"/>
          <w:lang w:val="en-IN" w:eastAsia="en-IN"/>
        </w:rPr>
        <w:t>total_cases</w:t>
      </w:r>
      <w:proofErr w:type="spellEnd"/>
      <w:r w:rsidRPr="00A854A2">
        <w:rPr>
          <w:rFonts w:ascii="Consolas" w:eastAsia="Times New Roman" w:hAnsi="Consolas" w:cs="Courier New"/>
          <w:color w:val="A9B7C6"/>
          <w:sz w:val="20"/>
          <w:szCs w:val="20"/>
          <w:lang w:val="en-IN" w:eastAsia="en-IN"/>
        </w:rPr>
        <w:t xml:space="preserve"> = </w:t>
      </w:r>
      <w:proofErr w:type="spellStart"/>
      <w:r w:rsidRPr="00A854A2">
        <w:rPr>
          <w:rFonts w:ascii="Consolas" w:eastAsia="Times New Roman" w:hAnsi="Consolas" w:cs="Courier New"/>
          <w:color w:val="A9B7C6"/>
          <w:sz w:val="20"/>
          <w:szCs w:val="20"/>
          <w:lang w:val="en-IN" w:eastAsia="en-IN"/>
        </w:rPr>
        <w:t>w.column_data</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6897BB"/>
          <w:sz w:val="20"/>
          <w:szCs w:val="20"/>
          <w:lang w:val="en-IN" w:eastAsia="en-IN"/>
        </w:rPr>
        <w:t>3</w:t>
      </w:r>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t xml:space="preserve">        </w:t>
      </w:r>
      <w:proofErr w:type="spellStart"/>
      <w:r w:rsidRPr="00A854A2">
        <w:rPr>
          <w:rFonts w:ascii="Consolas" w:eastAsia="Times New Roman" w:hAnsi="Consolas" w:cs="Courier New"/>
          <w:color w:val="A9B7C6"/>
          <w:sz w:val="20"/>
          <w:szCs w:val="20"/>
          <w:lang w:val="en-IN" w:eastAsia="en-IN"/>
        </w:rPr>
        <w:t>n_total_cases</w:t>
      </w:r>
      <w:proofErr w:type="spellEnd"/>
      <w:r w:rsidRPr="00A854A2">
        <w:rPr>
          <w:rFonts w:ascii="Consolas" w:eastAsia="Times New Roman" w:hAnsi="Consolas" w:cs="Courier New"/>
          <w:color w:val="A9B7C6"/>
          <w:sz w:val="20"/>
          <w:szCs w:val="20"/>
          <w:lang w:val="en-IN" w:eastAsia="en-IN"/>
        </w:rPr>
        <w:t xml:space="preserve"> = </w:t>
      </w:r>
      <w:proofErr w:type="spellStart"/>
      <w:r w:rsidRPr="00A854A2">
        <w:rPr>
          <w:rFonts w:ascii="Consolas" w:eastAsia="Times New Roman" w:hAnsi="Consolas" w:cs="Courier New"/>
          <w:color w:val="A9B7C6"/>
          <w:sz w:val="20"/>
          <w:szCs w:val="20"/>
          <w:lang w:val="en-IN" w:eastAsia="en-IN"/>
        </w:rPr>
        <w:t>total_cases.count</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6A8759"/>
          <w:sz w:val="20"/>
          <w:szCs w:val="20"/>
          <w:lang w:val="en-IN" w:eastAsia="en-IN"/>
        </w:rPr>
        <w:t>''</w:t>
      </w:r>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t xml:space="preserve">        </w:t>
      </w:r>
      <w:r w:rsidRPr="00A854A2">
        <w:rPr>
          <w:rFonts w:ascii="Consolas" w:eastAsia="Times New Roman" w:hAnsi="Consolas" w:cs="Courier New"/>
          <w:color w:val="CC7832"/>
          <w:sz w:val="20"/>
          <w:szCs w:val="20"/>
          <w:lang w:val="en-IN" w:eastAsia="en-IN"/>
        </w:rPr>
        <w:t xml:space="preserve">for </w:t>
      </w:r>
      <w:proofErr w:type="spellStart"/>
      <w:r w:rsidRPr="00A854A2">
        <w:rPr>
          <w:rFonts w:ascii="Consolas" w:eastAsia="Times New Roman" w:hAnsi="Consolas" w:cs="Courier New"/>
          <w:color w:val="A9B7C6"/>
          <w:sz w:val="20"/>
          <w:szCs w:val="20"/>
          <w:lang w:val="en-IN" w:eastAsia="en-IN"/>
        </w:rPr>
        <w:t>i</w:t>
      </w:r>
      <w:proofErr w:type="spellEnd"/>
      <w:r w:rsidRPr="00A854A2">
        <w:rPr>
          <w:rFonts w:ascii="Consolas" w:eastAsia="Times New Roman" w:hAnsi="Consolas" w:cs="Courier New"/>
          <w:color w:val="A9B7C6"/>
          <w:sz w:val="20"/>
          <w:szCs w:val="20"/>
          <w:lang w:val="en-IN" w:eastAsia="en-IN"/>
        </w:rPr>
        <w:t xml:space="preserve"> </w:t>
      </w:r>
      <w:r w:rsidRPr="00A854A2">
        <w:rPr>
          <w:rFonts w:ascii="Consolas" w:eastAsia="Times New Roman" w:hAnsi="Consolas" w:cs="Courier New"/>
          <w:color w:val="CC7832"/>
          <w:sz w:val="20"/>
          <w:szCs w:val="20"/>
          <w:lang w:val="en-IN" w:eastAsia="en-IN"/>
        </w:rPr>
        <w:t xml:space="preserve">in </w:t>
      </w:r>
      <w:r w:rsidRPr="00A854A2">
        <w:rPr>
          <w:rFonts w:ascii="Consolas" w:eastAsia="Times New Roman" w:hAnsi="Consolas" w:cs="Courier New"/>
          <w:color w:val="8888C6"/>
          <w:sz w:val="20"/>
          <w:szCs w:val="20"/>
          <w:lang w:val="en-IN" w:eastAsia="en-IN"/>
        </w:rPr>
        <w:t>range</w:t>
      </w:r>
      <w:r w:rsidRPr="00A854A2">
        <w:rPr>
          <w:rFonts w:ascii="Consolas" w:eastAsia="Times New Roman" w:hAnsi="Consolas" w:cs="Courier New"/>
          <w:color w:val="A9B7C6"/>
          <w:sz w:val="20"/>
          <w:szCs w:val="20"/>
          <w:lang w:val="en-IN" w:eastAsia="en-IN"/>
        </w:rPr>
        <w:t>(</w:t>
      </w:r>
      <w:proofErr w:type="spellStart"/>
      <w:r w:rsidRPr="00A854A2">
        <w:rPr>
          <w:rFonts w:ascii="Consolas" w:eastAsia="Times New Roman" w:hAnsi="Consolas" w:cs="Courier New"/>
          <w:color w:val="A9B7C6"/>
          <w:sz w:val="20"/>
          <w:szCs w:val="20"/>
          <w:lang w:val="en-IN" w:eastAsia="en-IN"/>
        </w:rPr>
        <w:t>n_total_cases</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t xml:space="preserve">            </w:t>
      </w:r>
      <w:proofErr w:type="spellStart"/>
      <w:r w:rsidRPr="00A854A2">
        <w:rPr>
          <w:rFonts w:ascii="Consolas" w:eastAsia="Times New Roman" w:hAnsi="Consolas" w:cs="Courier New"/>
          <w:color w:val="A9B7C6"/>
          <w:sz w:val="20"/>
          <w:szCs w:val="20"/>
          <w:lang w:val="en-IN" w:eastAsia="en-IN"/>
        </w:rPr>
        <w:t>total_cases.remove</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6A8759"/>
          <w:sz w:val="20"/>
          <w:szCs w:val="20"/>
          <w:lang w:val="en-IN" w:eastAsia="en-IN"/>
        </w:rPr>
        <w:t>''</w:t>
      </w:r>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A9B7C6"/>
          <w:sz w:val="20"/>
          <w:szCs w:val="20"/>
          <w:lang w:val="en-IN" w:eastAsia="en-IN"/>
        </w:rPr>
        <w:br/>
        <w:t xml:space="preserve">        </w:t>
      </w:r>
      <w:proofErr w:type="spellStart"/>
      <w:r w:rsidRPr="00A854A2">
        <w:rPr>
          <w:rFonts w:ascii="Consolas" w:eastAsia="Times New Roman" w:hAnsi="Consolas" w:cs="Courier New"/>
          <w:color w:val="A9B7C6"/>
          <w:sz w:val="20"/>
          <w:szCs w:val="20"/>
          <w:lang w:val="en-IN" w:eastAsia="en-IN"/>
        </w:rPr>
        <w:t>total_deaths</w:t>
      </w:r>
      <w:proofErr w:type="spellEnd"/>
      <w:r w:rsidRPr="00A854A2">
        <w:rPr>
          <w:rFonts w:ascii="Consolas" w:eastAsia="Times New Roman" w:hAnsi="Consolas" w:cs="Courier New"/>
          <w:color w:val="A9B7C6"/>
          <w:sz w:val="20"/>
          <w:szCs w:val="20"/>
          <w:lang w:val="en-IN" w:eastAsia="en-IN"/>
        </w:rPr>
        <w:t xml:space="preserve"> = </w:t>
      </w:r>
      <w:proofErr w:type="spellStart"/>
      <w:r w:rsidRPr="00A854A2">
        <w:rPr>
          <w:rFonts w:ascii="Consolas" w:eastAsia="Times New Roman" w:hAnsi="Consolas" w:cs="Courier New"/>
          <w:color w:val="A9B7C6"/>
          <w:sz w:val="20"/>
          <w:szCs w:val="20"/>
          <w:lang w:val="en-IN" w:eastAsia="en-IN"/>
        </w:rPr>
        <w:t>w.column_data</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6897BB"/>
          <w:sz w:val="20"/>
          <w:szCs w:val="20"/>
          <w:lang w:val="en-IN" w:eastAsia="en-IN"/>
        </w:rPr>
        <w:t>5</w:t>
      </w:r>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t xml:space="preserve">        </w:t>
      </w:r>
      <w:proofErr w:type="spellStart"/>
      <w:r w:rsidRPr="00A854A2">
        <w:rPr>
          <w:rFonts w:ascii="Consolas" w:eastAsia="Times New Roman" w:hAnsi="Consolas" w:cs="Courier New"/>
          <w:color w:val="A9B7C6"/>
          <w:sz w:val="20"/>
          <w:szCs w:val="20"/>
          <w:lang w:val="en-IN" w:eastAsia="en-IN"/>
        </w:rPr>
        <w:t>n_total_deaths</w:t>
      </w:r>
      <w:proofErr w:type="spellEnd"/>
      <w:r w:rsidRPr="00A854A2">
        <w:rPr>
          <w:rFonts w:ascii="Consolas" w:eastAsia="Times New Roman" w:hAnsi="Consolas" w:cs="Courier New"/>
          <w:color w:val="A9B7C6"/>
          <w:sz w:val="20"/>
          <w:szCs w:val="20"/>
          <w:lang w:val="en-IN" w:eastAsia="en-IN"/>
        </w:rPr>
        <w:t xml:space="preserve"> = </w:t>
      </w:r>
      <w:proofErr w:type="spellStart"/>
      <w:r w:rsidRPr="00A854A2">
        <w:rPr>
          <w:rFonts w:ascii="Consolas" w:eastAsia="Times New Roman" w:hAnsi="Consolas" w:cs="Courier New"/>
          <w:color w:val="A9B7C6"/>
          <w:sz w:val="20"/>
          <w:szCs w:val="20"/>
          <w:lang w:val="en-IN" w:eastAsia="en-IN"/>
        </w:rPr>
        <w:t>total_deaths.count</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6A8759"/>
          <w:sz w:val="20"/>
          <w:szCs w:val="20"/>
          <w:lang w:val="en-IN" w:eastAsia="en-IN"/>
        </w:rPr>
        <w:t>''</w:t>
      </w:r>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t xml:space="preserve">        </w:t>
      </w:r>
      <w:r w:rsidRPr="00A854A2">
        <w:rPr>
          <w:rFonts w:ascii="Consolas" w:eastAsia="Times New Roman" w:hAnsi="Consolas" w:cs="Courier New"/>
          <w:color w:val="CC7832"/>
          <w:sz w:val="20"/>
          <w:szCs w:val="20"/>
          <w:lang w:val="en-IN" w:eastAsia="en-IN"/>
        </w:rPr>
        <w:t xml:space="preserve">for </w:t>
      </w:r>
      <w:proofErr w:type="spellStart"/>
      <w:r w:rsidRPr="00A854A2">
        <w:rPr>
          <w:rFonts w:ascii="Consolas" w:eastAsia="Times New Roman" w:hAnsi="Consolas" w:cs="Courier New"/>
          <w:color w:val="A9B7C6"/>
          <w:sz w:val="20"/>
          <w:szCs w:val="20"/>
          <w:lang w:val="en-IN" w:eastAsia="en-IN"/>
        </w:rPr>
        <w:t>i</w:t>
      </w:r>
      <w:proofErr w:type="spellEnd"/>
      <w:r w:rsidRPr="00A854A2">
        <w:rPr>
          <w:rFonts w:ascii="Consolas" w:eastAsia="Times New Roman" w:hAnsi="Consolas" w:cs="Courier New"/>
          <w:color w:val="A9B7C6"/>
          <w:sz w:val="20"/>
          <w:szCs w:val="20"/>
          <w:lang w:val="en-IN" w:eastAsia="en-IN"/>
        </w:rPr>
        <w:t xml:space="preserve"> </w:t>
      </w:r>
      <w:r w:rsidRPr="00A854A2">
        <w:rPr>
          <w:rFonts w:ascii="Consolas" w:eastAsia="Times New Roman" w:hAnsi="Consolas" w:cs="Courier New"/>
          <w:color w:val="CC7832"/>
          <w:sz w:val="20"/>
          <w:szCs w:val="20"/>
          <w:lang w:val="en-IN" w:eastAsia="en-IN"/>
        </w:rPr>
        <w:t xml:space="preserve">in </w:t>
      </w:r>
      <w:r w:rsidRPr="00A854A2">
        <w:rPr>
          <w:rFonts w:ascii="Consolas" w:eastAsia="Times New Roman" w:hAnsi="Consolas" w:cs="Courier New"/>
          <w:color w:val="8888C6"/>
          <w:sz w:val="20"/>
          <w:szCs w:val="20"/>
          <w:lang w:val="en-IN" w:eastAsia="en-IN"/>
        </w:rPr>
        <w:t>range</w:t>
      </w:r>
      <w:r w:rsidRPr="00A854A2">
        <w:rPr>
          <w:rFonts w:ascii="Consolas" w:eastAsia="Times New Roman" w:hAnsi="Consolas" w:cs="Courier New"/>
          <w:color w:val="A9B7C6"/>
          <w:sz w:val="20"/>
          <w:szCs w:val="20"/>
          <w:lang w:val="en-IN" w:eastAsia="en-IN"/>
        </w:rPr>
        <w:t>(</w:t>
      </w:r>
      <w:proofErr w:type="spellStart"/>
      <w:r w:rsidRPr="00A854A2">
        <w:rPr>
          <w:rFonts w:ascii="Consolas" w:eastAsia="Times New Roman" w:hAnsi="Consolas" w:cs="Courier New"/>
          <w:color w:val="A9B7C6"/>
          <w:sz w:val="20"/>
          <w:szCs w:val="20"/>
          <w:lang w:val="en-IN" w:eastAsia="en-IN"/>
        </w:rPr>
        <w:t>n_total_deaths</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t xml:space="preserve">            </w:t>
      </w:r>
      <w:proofErr w:type="spellStart"/>
      <w:r w:rsidRPr="00A854A2">
        <w:rPr>
          <w:rFonts w:ascii="Consolas" w:eastAsia="Times New Roman" w:hAnsi="Consolas" w:cs="Courier New"/>
          <w:color w:val="A9B7C6"/>
          <w:sz w:val="20"/>
          <w:szCs w:val="20"/>
          <w:lang w:val="en-IN" w:eastAsia="en-IN"/>
        </w:rPr>
        <w:t>total_deaths.remove</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6A8759"/>
          <w:sz w:val="20"/>
          <w:szCs w:val="20"/>
          <w:lang w:val="en-IN" w:eastAsia="en-IN"/>
        </w:rPr>
        <w:t>''</w:t>
      </w:r>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A9B7C6"/>
          <w:sz w:val="20"/>
          <w:szCs w:val="20"/>
          <w:lang w:val="en-IN" w:eastAsia="en-IN"/>
        </w:rPr>
        <w:br/>
        <w:t xml:space="preserve">        </w:t>
      </w:r>
      <w:proofErr w:type="spellStart"/>
      <w:r w:rsidRPr="00A854A2">
        <w:rPr>
          <w:rFonts w:ascii="Consolas" w:eastAsia="Times New Roman" w:hAnsi="Consolas" w:cs="Courier New"/>
          <w:color w:val="A9B7C6"/>
          <w:sz w:val="20"/>
          <w:szCs w:val="20"/>
          <w:lang w:val="en-IN" w:eastAsia="en-IN"/>
        </w:rPr>
        <w:t>total_recover</w:t>
      </w:r>
      <w:proofErr w:type="spellEnd"/>
      <w:r w:rsidRPr="00A854A2">
        <w:rPr>
          <w:rFonts w:ascii="Consolas" w:eastAsia="Times New Roman" w:hAnsi="Consolas" w:cs="Courier New"/>
          <w:color w:val="A9B7C6"/>
          <w:sz w:val="20"/>
          <w:szCs w:val="20"/>
          <w:lang w:val="en-IN" w:eastAsia="en-IN"/>
        </w:rPr>
        <w:t xml:space="preserve"> = </w:t>
      </w:r>
      <w:proofErr w:type="spellStart"/>
      <w:r w:rsidRPr="00A854A2">
        <w:rPr>
          <w:rFonts w:ascii="Consolas" w:eastAsia="Times New Roman" w:hAnsi="Consolas" w:cs="Courier New"/>
          <w:color w:val="A9B7C6"/>
          <w:sz w:val="20"/>
          <w:szCs w:val="20"/>
          <w:lang w:val="en-IN" w:eastAsia="en-IN"/>
        </w:rPr>
        <w:t>w.column_data</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6897BB"/>
          <w:sz w:val="20"/>
          <w:szCs w:val="20"/>
          <w:lang w:val="en-IN" w:eastAsia="en-IN"/>
        </w:rPr>
        <w:t>7</w:t>
      </w:r>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t xml:space="preserve">        </w:t>
      </w:r>
      <w:proofErr w:type="spellStart"/>
      <w:r w:rsidRPr="00A854A2">
        <w:rPr>
          <w:rFonts w:ascii="Consolas" w:eastAsia="Times New Roman" w:hAnsi="Consolas" w:cs="Courier New"/>
          <w:color w:val="A9B7C6"/>
          <w:sz w:val="20"/>
          <w:szCs w:val="20"/>
          <w:lang w:val="en-IN" w:eastAsia="en-IN"/>
        </w:rPr>
        <w:t>n_total_recover</w:t>
      </w:r>
      <w:proofErr w:type="spellEnd"/>
      <w:r w:rsidRPr="00A854A2">
        <w:rPr>
          <w:rFonts w:ascii="Consolas" w:eastAsia="Times New Roman" w:hAnsi="Consolas" w:cs="Courier New"/>
          <w:color w:val="A9B7C6"/>
          <w:sz w:val="20"/>
          <w:szCs w:val="20"/>
          <w:lang w:val="en-IN" w:eastAsia="en-IN"/>
        </w:rPr>
        <w:t xml:space="preserve"> = </w:t>
      </w:r>
      <w:proofErr w:type="spellStart"/>
      <w:r w:rsidRPr="00A854A2">
        <w:rPr>
          <w:rFonts w:ascii="Consolas" w:eastAsia="Times New Roman" w:hAnsi="Consolas" w:cs="Courier New"/>
          <w:color w:val="A9B7C6"/>
          <w:sz w:val="20"/>
          <w:szCs w:val="20"/>
          <w:lang w:val="en-IN" w:eastAsia="en-IN"/>
        </w:rPr>
        <w:t>total_recover.count</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6A8759"/>
          <w:sz w:val="20"/>
          <w:szCs w:val="20"/>
          <w:lang w:val="en-IN" w:eastAsia="en-IN"/>
        </w:rPr>
        <w:t>''</w:t>
      </w:r>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t xml:space="preserve">        </w:t>
      </w:r>
      <w:r w:rsidRPr="00A854A2">
        <w:rPr>
          <w:rFonts w:ascii="Consolas" w:eastAsia="Times New Roman" w:hAnsi="Consolas" w:cs="Courier New"/>
          <w:color w:val="CC7832"/>
          <w:sz w:val="20"/>
          <w:szCs w:val="20"/>
          <w:lang w:val="en-IN" w:eastAsia="en-IN"/>
        </w:rPr>
        <w:t xml:space="preserve">for </w:t>
      </w:r>
      <w:proofErr w:type="spellStart"/>
      <w:r w:rsidRPr="00A854A2">
        <w:rPr>
          <w:rFonts w:ascii="Consolas" w:eastAsia="Times New Roman" w:hAnsi="Consolas" w:cs="Courier New"/>
          <w:color w:val="A9B7C6"/>
          <w:sz w:val="20"/>
          <w:szCs w:val="20"/>
          <w:lang w:val="en-IN" w:eastAsia="en-IN"/>
        </w:rPr>
        <w:t>i</w:t>
      </w:r>
      <w:proofErr w:type="spellEnd"/>
      <w:r w:rsidRPr="00A854A2">
        <w:rPr>
          <w:rFonts w:ascii="Consolas" w:eastAsia="Times New Roman" w:hAnsi="Consolas" w:cs="Courier New"/>
          <w:color w:val="A9B7C6"/>
          <w:sz w:val="20"/>
          <w:szCs w:val="20"/>
          <w:lang w:val="en-IN" w:eastAsia="en-IN"/>
        </w:rPr>
        <w:t xml:space="preserve"> </w:t>
      </w:r>
      <w:r w:rsidRPr="00A854A2">
        <w:rPr>
          <w:rFonts w:ascii="Consolas" w:eastAsia="Times New Roman" w:hAnsi="Consolas" w:cs="Courier New"/>
          <w:color w:val="CC7832"/>
          <w:sz w:val="20"/>
          <w:szCs w:val="20"/>
          <w:lang w:val="en-IN" w:eastAsia="en-IN"/>
        </w:rPr>
        <w:t xml:space="preserve">in </w:t>
      </w:r>
      <w:r w:rsidRPr="00A854A2">
        <w:rPr>
          <w:rFonts w:ascii="Consolas" w:eastAsia="Times New Roman" w:hAnsi="Consolas" w:cs="Courier New"/>
          <w:color w:val="8888C6"/>
          <w:sz w:val="20"/>
          <w:szCs w:val="20"/>
          <w:lang w:val="en-IN" w:eastAsia="en-IN"/>
        </w:rPr>
        <w:t>range</w:t>
      </w:r>
      <w:r w:rsidRPr="00A854A2">
        <w:rPr>
          <w:rFonts w:ascii="Consolas" w:eastAsia="Times New Roman" w:hAnsi="Consolas" w:cs="Courier New"/>
          <w:color w:val="A9B7C6"/>
          <w:sz w:val="20"/>
          <w:szCs w:val="20"/>
          <w:lang w:val="en-IN" w:eastAsia="en-IN"/>
        </w:rPr>
        <w:t>(</w:t>
      </w:r>
      <w:proofErr w:type="spellStart"/>
      <w:r w:rsidRPr="00A854A2">
        <w:rPr>
          <w:rFonts w:ascii="Consolas" w:eastAsia="Times New Roman" w:hAnsi="Consolas" w:cs="Courier New"/>
          <w:color w:val="A9B7C6"/>
          <w:sz w:val="20"/>
          <w:szCs w:val="20"/>
          <w:lang w:val="en-IN" w:eastAsia="en-IN"/>
        </w:rPr>
        <w:t>n_total_recover</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t xml:space="preserve">            </w:t>
      </w:r>
      <w:proofErr w:type="spellStart"/>
      <w:r w:rsidRPr="00A854A2">
        <w:rPr>
          <w:rFonts w:ascii="Consolas" w:eastAsia="Times New Roman" w:hAnsi="Consolas" w:cs="Courier New"/>
          <w:color w:val="A9B7C6"/>
          <w:sz w:val="20"/>
          <w:szCs w:val="20"/>
          <w:lang w:val="en-IN" w:eastAsia="en-IN"/>
        </w:rPr>
        <w:t>total_recover.remove</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6A8759"/>
          <w:sz w:val="20"/>
          <w:szCs w:val="20"/>
          <w:lang w:val="en-IN" w:eastAsia="en-IN"/>
        </w:rPr>
        <w:t>''</w:t>
      </w:r>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A9B7C6"/>
          <w:sz w:val="20"/>
          <w:szCs w:val="20"/>
          <w:lang w:val="en-IN" w:eastAsia="en-IN"/>
        </w:rPr>
        <w:br/>
        <w:t xml:space="preserve">        </w:t>
      </w:r>
      <w:proofErr w:type="spellStart"/>
      <w:r w:rsidRPr="00A854A2">
        <w:rPr>
          <w:rFonts w:ascii="Consolas" w:eastAsia="Times New Roman" w:hAnsi="Consolas" w:cs="Courier New"/>
          <w:color w:val="A9B7C6"/>
          <w:sz w:val="20"/>
          <w:szCs w:val="20"/>
          <w:lang w:val="en-IN" w:eastAsia="en-IN"/>
        </w:rPr>
        <w:t>total_active</w:t>
      </w:r>
      <w:proofErr w:type="spellEnd"/>
      <w:r w:rsidRPr="00A854A2">
        <w:rPr>
          <w:rFonts w:ascii="Consolas" w:eastAsia="Times New Roman" w:hAnsi="Consolas" w:cs="Courier New"/>
          <w:color w:val="A9B7C6"/>
          <w:sz w:val="20"/>
          <w:szCs w:val="20"/>
          <w:lang w:val="en-IN" w:eastAsia="en-IN"/>
        </w:rPr>
        <w:t xml:space="preserve"> = </w:t>
      </w:r>
      <w:proofErr w:type="spellStart"/>
      <w:r w:rsidRPr="00A854A2">
        <w:rPr>
          <w:rFonts w:ascii="Consolas" w:eastAsia="Times New Roman" w:hAnsi="Consolas" w:cs="Courier New"/>
          <w:color w:val="A9B7C6"/>
          <w:sz w:val="20"/>
          <w:szCs w:val="20"/>
          <w:lang w:val="en-IN" w:eastAsia="en-IN"/>
        </w:rPr>
        <w:t>w.column_data</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6897BB"/>
          <w:sz w:val="20"/>
          <w:szCs w:val="20"/>
          <w:lang w:val="en-IN" w:eastAsia="en-IN"/>
        </w:rPr>
        <w:t>8</w:t>
      </w:r>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t xml:space="preserve">        </w:t>
      </w:r>
      <w:proofErr w:type="spellStart"/>
      <w:r w:rsidRPr="00A854A2">
        <w:rPr>
          <w:rFonts w:ascii="Consolas" w:eastAsia="Times New Roman" w:hAnsi="Consolas" w:cs="Courier New"/>
          <w:color w:val="A9B7C6"/>
          <w:sz w:val="20"/>
          <w:szCs w:val="20"/>
          <w:lang w:val="en-IN" w:eastAsia="en-IN"/>
        </w:rPr>
        <w:t>n_total_active</w:t>
      </w:r>
      <w:proofErr w:type="spellEnd"/>
      <w:r w:rsidRPr="00A854A2">
        <w:rPr>
          <w:rFonts w:ascii="Consolas" w:eastAsia="Times New Roman" w:hAnsi="Consolas" w:cs="Courier New"/>
          <w:color w:val="A9B7C6"/>
          <w:sz w:val="20"/>
          <w:szCs w:val="20"/>
          <w:lang w:val="en-IN" w:eastAsia="en-IN"/>
        </w:rPr>
        <w:t xml:space="preserve"> = </w:t>
      </w:r>
      <w:proofErr w:type="spellStart"/>
      <w:r w:rsidRPr="00A854A2">
        <w:rPr>
          <w:rFonts w:ascii="Consolas" w:eastAsia="Times New Roman" w:hAnsi="Consolas" w:cs="Courier New"/>
          <w:color w:val="A9B7C6"/>
          <w:sz w:val="20"/>
          <w:szCs w:val="20"/>
          <w:lang w:val="en-IN" w:eastAsia="en-IN"/>
        </w:rPr>
        <w:t>total_active.count</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6A8759"/>
          <w:sz w:val="20"/>
          <w:szCs w:val="20"/>
          <w:lang w:val="en-IN" w:eastAsia="en-IN"/>
        </w:rPr>
        <w:t>''</w:t>
      </w:r>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t xml:space="preserve">        </w:t>
      </w:r>
      <w:r w:rsidRPr="00A854A2">
        <w:rPr>
          <w:rFonts w:ascii="Consolas" w:eastAsia="Times New Roman" w:hAnsi="Consolas" w:cs="Courier New"/>
          <w:color w:val="CC7832"/>
          <w:sz w:val="20"/>
          <w:szCs w:val="20"/>
          <w:lang w:val="en-IN" w:eastAsia="en-IN"/>
        </w:rPr>
        <w:t xml:space="preserve">for </w:t>
      </w:r>
      <w:proofErr w:type="spellStart"/>
      <w:r w:rsidRPr="00A854A2">
        <w:rPr>
          <w:rFonts w:ascii="Consolas" w:eastAsia="Times New Roman" w:hAnsi="Consolas" w:cs="Courier New"/>
          <w:color w:val="A9B7C6"/>
          <w:sz w:val="20"/>
          <w:szCs w:val="20"/>
          <w:lang w:val="en-IN" w:eastAsia="en-IN"/>
        </w:rPr>
        <w:t>i</w:t>
      </w:r>
      <w:proofErr w:type="spellEnd"/>
      <w:r w:rsidRPr="00A854A2">
        <w:rPr>
          <w:rFonts w:ascii="Consolas" w:eastAsia="Times New Roman" w:hAnsi="Consolas" w:cs="Courier New"/>
          <w:color w:val="A9B7C6"/>
          <w:sz w:val="20"/>
          <w:szCs w:val="20"/>
          <w:lang w:val="en-IN" w:eastAsia="en-IN"/>
        </w:rPr>
        <w:t xml:space="preserve"> </w:t>
      </w:r>
      <w:r w:rsidRPr="00A854A2">
        <w:rPr>
          <w:rFonts w:ascii="Consolas" w:eastAsia="Times New Roman" w:hAnsi="Consolas" w:cs="Courier New"/>
          <w:color w:val="CC7832"/>
          <w:sz w:val="20"/>
          <w:szCs w:val="20"/>
          <w:lang w:val="en-IN" w:eastAsia="en-IN"/>
        </w:rPr>
        <w:t xml:space="preserve">in </w:t>
      </w:r>
      <w:r w:rsidRPr="00A854A2">
        <w:rPr>
          <w:rFonts w:ascii="Consolas" w:eastAsia="Times New Roman" w:hAnsi="Consolas" w:cs="Courier New"/>
          <w:color w:val="8888C6"/>
          <w:sz w:val="20"/>
          <w:szCs w:val="20"/>
          <w:lang w:val="en-IN" w:eastAsia="en-IN"/>
        </w:rPr>
        <w:t>range</w:t>
      </w:r>
      <w:r w:rsidRPr="00A854A2">
        <w:rPr>
          <w:rFonts w:ascii="Consolas" w:eastAsia="Times New Roman" w:hAnsi="Consolas" w:cs="Courier New"/>
          <w:color w:val="A9B7C6"/>
          <w:sz w:val="20"/>
          <w:szCs w:val="20"/>
          <w:lang w:val="en-IN" w:eastAsia="en-IN"/>
        </w:rPr>
        <w:t>(</w:t>
      </w:r>
      <w:proofErr w:type="spellStart"/>
      <w:r w:rsidRPr="00A854A2">
        <w:rPr>
          <w:rFonts w:ascii="Consolas" w:eastAsia="Times New Roman" w:hAnsi="Consolas" w:cs="Courier New"/>
          <w:color w:val="A9B7C6"/>
          <w:sz w:val="20"/>
          <w:szCs w:val="20"/>
          <w:lang w:val="en-IN" w:eastAsia="en-IN"/>
        </w:rPr>
        <w:t>n_total_active</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t xml:space="preserve">            </w:t>
      </w:r>
      <w:proofErr w:type="spellStart"/>
      <w:r w:rsidRPr="00A854A2">
        <w:rPr>
          <w:rFonts w:ascii="Consolas" w:eastAsia="Times New Roman" w:hAnsi="Consolas" w:cs="Courier New"/>
          <w:color w:val="A9B7C6"/>
          <w:sz w:val="20"/>
          <w:szCs w:val="20"/>
          <w:lang w:val="en-IN" w:eastAsia="en-IN"/>
        </w:rPr>
        <w:t>total_active.remove</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6A8759"/>
          <w:sz w:val="20"/>
          <w:szCs w:val="20"/>
          <w:lang w:val="en-IN" w:eastAsia="en-IN"/>
        </w:rPr>
        <w:t>''</w:t>
      </w:r>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A9B7C6"/>
          <w:sz w:val="20"/>
          <w:szCs w:val="20"/>
          <w:lang w:val="en-IN" w:eastAsia="en-IN"/>
        </w:rPr>
        <w:br/>
        <w:t xml:space="preserve">        </w:t>
      </w:r>
      <w:proofErr w:type="spellStart"/>
      <w:r w:rsidRPr="00A854A2">
        <w:rPr>
          <w:rFonts w:ascii="Consolas" w:eastAsia="Times New Roman" w:hAnsi="Consolas" w:cs="Courier New"/>
          <w:color w:val="CC7832"/>
          <w:sz w:val="20"/>
          <w:szCs w:val="20"/>
          <w:lang w:val="en-IN" w:eastAsia="en-IN"/>
        </w:rPr>
        <w:t xml:space="preserve">for </w:t>
      </w:r>
      <w:r w:rsidRPr="00A854A2">
        <w:rPr>
          <w:rFonts w:ascii="Consolas" w:eastAsia="Times New Roman" w:hAnsi="Consolas" w:cs="Courier New"/>
          <w:color w:val="A9B7C6"/>
          <w:sz w:val="20"/>
          <w:szCs w:val="20"/>
          <w:lang w:val="en-IN" w:eastAsia="en-IN"/>
        </w:rPr>
        <w:t>k</w:t>
      </w:r>
      <w:proofErr w:type="spellEnd"/>
      <w:r w:rsidRPr="00A854A2">
        <w:rPr>
          <w:rFonts w:ascii="Consolas" w:eastAsia="Times New Roman" w:hAnsi="Consolas" w:cs="Courier New"/>
          <w:color w:val="A9B7C6"/>
          <w:sz w:val="20"/>
          <w:szCs w:val="20"/>
          <w:lang w:val="en-IN" w:eastAsia="en-IN"/>
        </w:rPr>
        <w:t xml:space="preserve"> </w:t>
      </w:r>
      <w:r w:rsidRPr="00A854A2">
        <w:rPr>
          <w:rFonts w:ascii="Consolas" w:eastAsia="Times New Roman" w:hAnsi="Consolas" w:cs="Courier New"/>
          <w:color w:val="CC7832"/>
          <w:sz w:val="20"/>
          <w:szCs w:val="20"/>
          <w:lang w:val="en-IN" w:eastAsia="en-IN"/>
        </w:rPr>
        <w:t xml:space="preserve">in </w:t>
      </w:r>
      <w:r w:rsidRPr="00A854A2">
        <w:rPr>
          <w:rFonts w:ascii="Consolas" w:eastAsia="Times New Roman" w:hAnsi="Consolas" w:cs="Courier New"/>
          <w:color w:val="A9B7C6"/>
          <w:sz w:val="20"/>
          <w:szCs w:val="20"/>
          <w:lang w:val="en-IN" w:eastAsia="en-IN"/>
        </w:rPr>
        <w:t>countries:</w:t>
      </w:r>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A9B7C6"/>
          <w:sz w:val="20"/>
          <w:szCs w:val="20"/>
          <w:lang w:val="en-IN" w:eastAsia="en-IN"/>
        </w:rPr>
        <w:br/>
        <w:t xml:space="preserve">            </w:t>
      </w:r>
      <w:proofErr w:type="spellStart"/>
      <w:r w:rsidRPr="00A854A2">
        <w:rPr>
          <w:rFonts w:ascii="Consolas" w:eastAsia="Times New Roman" w:hAnsi="Consolas" w:cs="Courier New"/>
          <w:color w:val="A9B7C6"/>
          <w:sz w:val="20"/>
          <w:szCs w:val="20"/>
          <w:lang w:val="en-IN" w:eastAsia="en-IN"/>
        </w:rPr>
        <w:t>index_coun</w:t>
      </w:r>
      <w:proofErr w:type="spellEnd"/>
      <w:r w:rsidRPr="00A854A2">
        <w:rPr>
          <w:rFonts w:ascii="Consolas" w:eastAsia="Times New Roman" w:hAnsi="Consolas" w:cs="Courier New"/>
          <w:color w:val="A9B7C6"/>
          <w:sz w:val="20"/>
          <w:szCs w:val="20"/>
          <w:lang w:val="en-IN" w:eastAsia="en-IN"/>
        </w:rPr>
        <w:t xml:space="preserve"> = </w:t>
      </w:r>
      <w:proofErr w:type="spellStart"/>
      <w:r w:rsidRPr="00A854A2">
        <w:rPr>
          <w:rFonts w:ascii="Consolas" w:eastAsia="Times New Roman" w:hAnsi="Consolas" w:cs="Courier New"/>
          <w:color w:val="A9B7C6"/>
          <w:sz w:val="20"/>
          <w:szCs w:val="20"/>
          <w:lang w:val="en-IN" w:eastAsia="en-IN"/>
        </w:rPr>
        <w:t>country.index</w:t>
      </w:r>
      <w:proofErr w:type="spellEnd"/>
      <w:r w:rsidRPr="00A854A2">
        <w:rPr>
          <w:rFonts w:ascii="Consolas" w:eastAsia="Times New Roman" w:hAnsi="Consolas" w:cs="Courier New"/>
          <w:color w:val="A9B7C6"/>
          <w:sz w:val="20"/>
          <w:szCs w:val="20"/>
          <w:lang w:val="en-IN" w:eastAsia="en-IN"/>
        </w:rPr>
        <w:t>(k)</w:t>
      </w:r>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A9B7C6"/>
          <w:sz w:val="20"/>
          <w:szCs w:val="20"/>
          <w:lang w:val="en-IN" w:eastAsia="en-IN"/>
        </w:rPr>
        <w:br/>
        <w:t xml:space="preserve">            </w:t>
      </w:r>
      <w:r w:rsidRPr="00A854A2">
        <w:rPr>
          <w:rFonts w:ascii="Consolas" w:eastAsia="Times New Roman" w:hAnsi="Consolas" w:cs="Courier New"/>
          <w:color w:val="808080"/>
          <w:sz w:val="20"/>
          <w:szCs w:val="20"/>
          <w:lang w:val="en-IN" w:eastAsia="en-IN"/>
        </w:rPr>
        <w:t># Variables:</w:t>
      </w:r>
      <w:r w:rsidRPr="00A854A2">
        <w:rPr>
          <w:rFonts w:ascii="Consolas" w:eastAsia="Times New Roman" w:hAnsi="Consolas" w:cs="Courier New"/>
          <w:color w:val="808080"/>
          <w:sz w:val="20"/>
          <w:szCs w:val="20"/>
          <w:lang w:val="en-IN" w:eastAsia="en-IN"/>
        </w:rPr>
        <w:br/>
      </w:r>
      <w:r w:rsidRPr="00A854A2">
        <w:rPr>
          <w:rFonts w:ascii="Consolas" w:eastAsia="Times New Roman" w:hAnsi="Consolas" w:cs="Courier New"/>
          <w:color w:val="808080"/>
          <w:sz w:val="20"/>
          <w:szCs w:val="20"/>
          <w:lang w:val="en-IN" w:eastAsia="en-IN"/>
        </w:rPr>
        <w:br/>
        <w:t xml:space="preserve">            </w:t>
      </w:r>
      <w:r w:rsidRPr="00A854A2">
        <w:rPr>
          <w:rFonts w:ascii="Consolas" w:eastAsia="Times New Roman" w:hAnsi="Consolas" w:cs="Courier New"/>
          <w:color w:val="A9B7C6"/>
          <w:sz w:val="20"/>
          <w:szCs w:val="20"/>
          <w:lang w:val="en-IN" w:eastAsia="en-IN"/>
        </w:rPr>
        <w:t xml:space="preserve">cases = </w:t>
      </w:r>
      <w:proofErr w:type="spellStart"/>
      <w:r w:rsidRPr="00A854A2">
        <w:rPr>
          <w:rFonts w:ascii="Consolas" w:eastAsia="Times New Roman" w:hAnsi="Consolas" w:cs="Courier New"/>
          <w:color w:val="A9B7C6"/>
          <w:sz w:val="20"/>
          <w:szCs w:val="20"/>
          <w:lang w:val="en-IN" w:eastAsia="en-IN"/>
        </w:rPr>
        <w:t>total_cases</w:t>
      </w:r>
      <w:proofErr w:type="spellEnd"/>
      <w:r w:rsidRPr="00A854A2">
        <w:rPr>
          <w:rFonts w:ascii="Consolas" w:eastAsia="Times New Roman" w:hAnsi="Consolas" w:cs="Courier New"/>
          <w:color w:val="A9B7C6"/>
          <w:sz w:val="20"/>
          <w:szCs w:val="20"/>
          <w:lang w:val="en-IN" w:eastAsia="en-IN"/>
        </w:rPr>
        <w:t>[</w:t>
      </w:r>
      <w:proofErr w:type="spellStart"/>
      <w:r w:rsidRPr="00A854A2">
        <w:rPr>
          <w:rFonts w:ascii="Consolas" w:eastAsia="Times New Roman" w:hAnsi="Consolas" w:cs="Courier New"/>
          <w:color w:val="A9B7C6"/>
          <w:sz w:val="20"/>
          <w:szCs w:val="20"/>
          <w:lang w:val="en-IN" w:eastAsia="en-IN"/>
        </w:rPr>
        <w:t>index_coun</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t xml:space="preserve">            deaths = </w:t>
      </w:r>
      <w:proofErr w:type="spellStart"/>
      <w:r w:rsidRPr="00A854A2">
        <w:rPr>
          <w:rFonts w:ascii="Consolas" w:eastAsia="Times New Roman" w:hAnsi="Consolas" w:cs="Courier New"/>
          <w:color w:val="A9B7C6"/>
          <w:sz w:val="20"/>
          <w:szCs w:val="20"/>
          <w:lang w:val="en-IN" w:eastAsia="en-IN"/>
        </w:rPr>
        <w:t>total_deaths</w:t>
      </w:r>
      <w:proofErr w:type="spellEnd"/>
      <w:r w:rsidRPr="00A854A2">
        <w:rPr>
          <w:rFonts w:ascii="Consolas" w:eastAsia="Times New Roman" w:hAnsi="Consolas" w:cs="Courier New"/>
          <w:color w:val="A9B7C6"/>
          <w:sz w:val="20"/>
          <w:szCs w:val="20"/>
          <w:lang w:val="en-IN" w:eastAsia="en-IN"/>
        </w:rPr>
        <w:t>[</w:t>
      </w:r>
      <w:proofErr w:type="spellStart"/>
      <w:r w:rsidRPr="00A854A2">
        <w:rPr>
          <w:rFonts w:ascii="Consolas" w:eastAsia="Times New Roman" w:hAnsi="Consolas" w:cs="Courier New"/>
          <w:color w:val="A9B7C6"/>
          <w:sz w:val="20"/>
          <w:szCs w:val="20"/>
          <w:lang w:val="en-IN" w:eastAsia="en-IN"/>
        </w:rPr>
        <w:t>index_coun</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t xml:space="preserve">            recovered = </w:t>
      </w:r>
      <w:proofErr w:type="spellStart"/>
      <w:r w:rsidRPr="00A854A2">
        <w:rPr>
          <w:rFonts w:ascii="Consolas" w:eastAsia="Times New Roman" w:hAnsi="Consolas" w:cs="Courier New"/>
          <w:color w:val="A9B7C6"/>
          <w:sz w:val="20"/>
          <w:szCs w:val="20"/>
          <w:lang w:val="en-IN" w:eastAsia="en-IN"/>
        </w:rPr>
        <w:t>total_recover</w:t>
      </w:r>
      <w:proofErr w:type="spellEnd"/>
      <w:r w:rsidRPr="00A854A2">
        <w:rPr>
          <w:rFonts w:ascii="Consolas" w:eastAsia="Times New Roman" w:hAnsi="Consolas" w:cs="Courier New"/>
          <w:color w:val="A9B7C6"/>
          <w:sz w:val="20"/>
          <w:szCs w:val="20"/>
          <w:lang w:val="en-IN" w:eastAsia="en-IN"/>
        </w:rPr>
        <w:t>[</w:t>
      </w:r>
      <w:proofErr w:type="spellStart"/>
      <w:r w:rsidRPr="00A854A2">
        <w:rPr>
          <w:rFonts w:ascii="Consolas" w:eastAsia="Times New Roman" w:hAnsi="Consolas" w:cs="Courier New"/>
          <w:color w:val="A9B7C6"/>
          <w:sz w:val="20"/>
          <w:szCs w:val="20"/>
          <w:lang w:val="en-IN" w:eastAsia="en-IN"/>
        </w:rPr>
        <w:t>index_coun</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t xml:space="preserve">            active = </w:t>
      </w:r>
      <w:proofErr w:type="spellStart"/>
      <w:r w:rsidRPr="00A854A2">
        <w:rPr>
          <w:rFonts w:ascii="Consolas" w:eastAsia="Times New Roman" w:hAnsi="Consolas" w:cs="Courier New"/>
          <w:color w:val="A9B7C6"/>
          <w:sz w:val="20"/>
          <w:szCs w:val="20"/>
          <w:lang w:val="en-IN" w:eastAsia="en-IN"/>
        </w:rPr>
        <w:t>total_active</w:t>
      </w:r>
      <w:proofErr w:type="spellEnd"/>
      <w:r w:rsidRPr="00A854A2">
        <w:rPr>
          <w:rFonts w:ascii="Consolas" w:eastAsia="Times New Roman" w:hAnsi="Consolas" w:cs="Courier New"/>
          <w:color w:val="A9B7C6"/>
          <w:sz w:val="20"/>
          <w:szCs w:val="20"/>
          <w:lang w:val="en-IN" w:eastAsia="en-IN"/>
        </w:rPr>
        <w:t>[</w:t>
      </w:r>
      <w:proofErr w:type="spellStart"/>
      <w:r w:rsidRPr="00A854A2">
        <w:rPr>
          <w:rFonts w:ascii="Consolas" w:eastAsia="Times New Roman" w:hAnsi="Consolas" w:cs="Courier New"/>
          <w:color w:val="A9B7C6"/>
          <w:sz w:val="20"/>
          <w:szCs w:val="20"/>
          <w:lang w:val="en-IN" w:eastAsia="en-IN"/>
        </w:rPr>
        <w:t>index_coun</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t xml:space="preserve">            </w:t>
      </w:r>
      <w:r w:rsidRPr="00A854A2">
        <w:rPr>
          <w:rFonts w:ascii="Consolas" w:eastAsia="Times New Roman" w:hAnsi="Consolas" w:cs="Courier New"/>
          <w:color w:val="8888C6"/>
          <w:sz w:val="20"/>
          <w:szCs w:val="20"/>
          <w:lang w:val="en-IN" w:eastAsia="en-IN"/>
        </w:rPr>
        <w:t>print</w:t>
      </w:r>
      <w:r w:rsidRPr="00A854A2">
        <w:rPr>
          <w:rFonts w:ascii="Consolas" w:eastAsia="Times New Roman" w:hAnsi="Consolas" w:cs="Courier New"/>
          <w:color w:val="A9B7C6"/>
          <w:sz w:val="20"/>
          <w:szCs w:val="20"/>
          <w:lang w:val="en-IN" w:eastAsia="en-IN"/>
        </w:rPr>
        <w:t>(</w:t>
      </w:r>
      <w:proofErr w:type="spellStart"/>
      <w:r w:rsidRPr="00A854A2">
        <w:rPr>
          <w:rFonts w:ascii="Consolas" w:eastAsia="Times New Roman" w:hAnsi="Consolas" w:cs="Courier New"/>
          <w:color w:val="A9B7C6"/>
          <w:sz w:val="20"/>
          <w:szCs w:val="20"/>
          <w:lang w:val="en-IN" w:eastAsia="en-IN"/>
        </w:rPr>
        <w:t>cases</w:t>
      </w:r>
      <w:r w:rsidRPr="00A854A2">
        <w:rPr>
          <w:rFonts w:ascii="Consolas" w:eastAsia="Times New Roman" w:hAnsi="Consolas" w:cs="Courier New"/>
          <w:color w:val="CC7832"/>
          <w:sz w:val="20"/>
          <w:szCs w:val="20"/>
          <w:lang w:val="en-IN" w:eastAsia="en-IN"/>
        </w:rPr>
        <w:t>,</w:t>
      </w:r>
      <w:r w:rsidRPr="00A854A2">
        <w:rPr>
          <w:rFonts w:ascii="Consolas" w:eastAsia="Times New Roman" w:hAnsi="Consolas" w:cs="Courier New"/>
          <w:color w:val="A9B7C6"/>
          <w:sz w:val="20"/>
          <w:szCs w:val="20"/>
          <w:lang w:val="en-IN" w:eastAsia="en-IN"/>
        </w:rPr>
        <w:t>deaths</w:t>
      </w:r>
      <w:r w:rsidRPr="00A854A2">
        <w:rPr>
          <w:rFonts w:ascii="Consolas" w:eastAsia="Times New Roman" w:hAnsi="Consolas" w:cs="Courier New"/>
          <w:color w:val="CC7832"/>
          <w:sz w:val="20"/>
          <w:szCs w:val="20"/>
          <w:lang w:val="en-IN" w:eastAsia="en-IN"/>
        </w:rPr>
        <w:t>,</w:t>
      </w:r>
      <w:r w:rsidRPr="00A854A2">
        <w:rPr>
          <w:rFonts w:ascii="Consolas" w:eastAsia="Times New Roman" w:hAnsi="Consolas" w:cs="Courier New"/>
          <w:color w:val="A9B7C6"/>
          <w:sz w:val="20"/>
          <w:szCs w:val="20"/>
          <w:lang w:val="en-IN" w:eastAsia="en-IN"/>
        </w:rPr>
        <w:t>recovered</w:t>
      </w:r>
      <w:r w:rsidRPr="00A854A2">
        <w:rPr>
          <w:rFonts w:ascii="Consolas" w:eastAsia="Times New Roman" w:hAnsi="Consolas" w:cs="Courier New"/>
          <w:color w:val="CC7832"/>
          <w:sz w:val="20"/>
          <w:szCs w:val="20"/>
          <w:lang w:val="en-IN" w:eastAsia="en-IN"/>
        </w:rPr>
        <w:t>,</w:t>
      </w:r>
      <w:r w:rsidRPr="00A854A2">
        <w:rPr>
          <w:rFonts w:ascii="Consolas" w:eastAsia="Times New Roman" w:hAnsi="Consolas" w:cs="Courier New"/>
          <w:color w:val="A9B7C6"/>
          <w:sz w:val="20"/>
          <w:szCs w:val="20"/>
          <w:lang w:val="en-IN" w:eastAsia="en-IN"/>
        </w:rPr>
        <w:t>active</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A9B7C6"/>
          <w:sz w:val="20"/>
          <w:szCs w:val="20"/>
          <w:lang w:val="en-IN" w:eastAsia="en-IN"/>
        </w:rPr>
        <w:br/>
        <w:t xml:space="preserve">            </w:t>
      </w:r>
      <w:proofErr w:type="spellStart"/>
      <w:r w:rsidRPr="00A854A2">
        <w:rPr>
          <w:rFonts w:ascii="Consolas" w:eastAsia="Times New Roman" w:hAnsi="Consolas" w:cs="Courier New"/>
          <w:color w:val="A9B7C6"/>
          <w:sz w:val="20"/>
          <w:szCs w:val="20"/>
          <w:lang w:val="en-IN" w:eastAsia="en-IN"/>
        </w:rPr>
        <w:t>msg</w:t>
      </w:r>
      <w:proofErr w:type="spellEnd"/>
      <w:r w:rsidRPr="00A854A2">
        <w:rPr>
          <w:rFonts w:ascii="Consolas" w:eastAsia="Times New Roman" w:hAnsi="Consolas" w:cs="Courier New"/>
          <w:color w:val="A9B7C6"/>
          <w:sz w:val="20"/>
          <w:szCs w:val="20"/>
          <w:lang w:val="en-IN" w:eastAsia="en-IN"/>
        </w:rPr>
        <w:t xml:space="preserve"> = </w:t>
      </w:r>
      <w:proofErr w:type="spellStart"/>
      <w:r w:rsidRPr="00A854A2">
        <w:rPr>
          <w:rFonts w:ascii="Consolas" w:eastAsia="Times New Roman" w:hAnsi="Consolas" w:cs="Courier New"/>
          <w:color w:val="6A8759"/>
          <w:sz w:val="20"/>
          <w:szCs w:val="20"/>
          <w:lang w:val="en-IN" w:eastAsia="en-IN"/>
        </w:rPr>
        <w:t>f'''Subject</w:t>
      </w:r>
      <w:proofErr w:type="spellEnd"/>
      <w:r w:rsidRPr="00A854A2">
        <w:rPr>
          <w:rFonts w:ascii="Consolas" w:eastAsia="Times New Roman" w:hAnsi="Consolas" w:cs="Courier New"/>
          <w:color w:val="6A8759"/>
          <w:sz w:val="20"/>
          <w:szCs w:val="20"/>
          <w:lang w:val="en-IN" w:eastAsia="en-IN"/>
        </w:rPr>
        <w:t>: Coronavirus</w:t>
      </w:r>
      <w:r w:rsidRPr="00A854A2">
        <w:rPr>
          <w:rFonts w:ascii="Consolas" w:eastAsia="Times New Roman" w:hAnsi="Consolas" w:cs="Courier New"/>
          <w:color w:val="CC7832"/>
          <w:sz w:val="20"/>
          <w:szCs w:val="20"/>
          <w:lang w:val="en-IN" w:eastAsia="en-IN"/>
        </w:rPr>
        <w:t>\n\n</w:t>
      </w:r>
      <w:r w:rsidRPr="00A854A2">
        <w:rPr>
          <w:rFonts w:ascii="Consolas" w:eastAsia="Times New Roman" w:hAnsi="Consolas" w:cs="Courier New"/>
          <w:color w:val="6A8759"/>
          <w:sz w:val="20"/>
          <w:szCs w:val="20"/>
          <w:lang w:val="en-IN" w:eastAsia="en-IN"/>
        </w:rPr>
        <w:t xml:space="preserve"> Hello </w:t>
      </w:r>
      <w:r w:rsidRPr="00A854A2">
        <w:rPr>
          <w:rFonts w:ascii="Consolas" w:eastAsia="Times New Roman" w:hAnsi="Consolas" w:cs="Courier New"/>
          <w:color w:val="CC7832"/>
          <w:sz w:val="20"/>
          <w:szCs w:val="20"/>
          <w:lang w:val="en-IN" w:eastAsia="en-IN"/>
        </w:rPr>
        <w:t>{</w:t>
      </w:r>
      <w:r w:rsidRPr="00A854A2">
        <w:rPr>
          <w:rFonts w:ascii="Consolas" w:eastAsia="Times New Roman" w:hAnsi="Consolas" w:cs="Courier New"/>
          <w:color w:val="A9B7C6"/>
          <w:sz w:val="20"/>
          <w:szCs w:val="20"/>
          <w:lang w:val="en-IN" w:eastAsia="en-IN"/>
        </w:rPr>
        <w:t>data[</w:t>
      </w:r>
      <w:proofErr w:type="spellStart"/>
      <w:r w:rsidRPr="00A854A2">
        <w:rPr>
          <w:rFonts w:ascii="Consolas" w:eastAsia="Times New Roman" w:hAnsi="Consolas" w:cs="Courier New"/>
          <w:color w:val="A9B7C6"/>
          <w:sz w:val="20"/>
          <w:szCs w:val="20"/>
          <w:lang w:val="en-IN" w:eastAsia="en-IN"/>
        </w:rPr>
        <w:t>countries.index</w:t>
      </w:r>
      <w:proofErr w:type="spellEnd"/>
      <w:r w:rsidRPr="00A854A2">
        <w:rPr>
          <w:rFonts w:ascii="Consolas" w:eastAsia="Times New Roman" w:hAnsi="Consolas" w:cs="Courier New"/>
          <w:color w:val="A9B7C6"/>
          <w:sz w:val="20"/>
          <w:szCs w:val="20"/>
          <w:lang w:val="en-IN" w:eastAsia="en-IN"/>
        </w:rPr>
        <w:t>(k)][</w:t>
      </w:r>
      <w:r w:rsidRPr="00A854A2">
        <w:rPr>
          <w:rFonts w:ascii="Consolas" w:eastAsia="Times New Roman" w:hAnsi="Consolas" w:cs="Courier New"/>
          <w:color w:val="6897BB"/>
          <w:sz w:val="20"/>
          <w:szCs w:val="20"/>
          <w:lang w:val="en-IN" w:eastAsia="en-IN"/>
        </w:rPr>
        <w:t>1</w:t>
      </w:r>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CC7832"/>
          <w:sz w:val="20"/>
          <w:szCs w:val="20"/>
          <w:lang w:val="en-IN" w:eastAsia="en-IN"/>
        </w:rPr>
        <w:t>}</w:t>
      </w:r>
      <w:r w:rsidRPr="00A854A2">
        <w:rPr>
          <w:rFonts w:ascii="Consolas" w:eastAsia="Times New Roman" w:hAnsi="Consolas" w:cs="Courier New"/>
          <w:color w:val="6A8759"/>
          <w:sz w:val="20"/>
          <w:szCs w:val="20"/>
          <w:lang w:val="en-IN" w:eastAsia="en-IN"/>
        </w:rPr>
        <w:t>! Here is today's status.</w:t>
      </w:r>
      <w:r w:rsidRPr="00A854A2">
        <w:rPr>
          <w:rFonts w:ascii="Consolas" w:eastAsia="Times New Roman" w:hAnsi="Consolas" w:cs="Courier New"/>
          <w:color w:val="CC7832"/>
          <w:sz w:val="20"/>
          <w:szCs w:val="20"/>
          <w:lang w:val="en-IN" w:eastAsia="en-IN"/>
        </w:rPr>
        <w:t>\n</w:t>
      </w:r>
      <w:r w:rsidRPr="00A854A2">
        <w:rPr>
          <w:rFonts w:ascii="Consolas" w:eastAsia="Times New Roman" w:hAnsi="Consolas" w:cs="Courier New"/>
          <w:color w:val="CC7832"/>
          <w:sz w:val="20"/>
          <w:szCs w:val="20"/>
          <w:lang w:val="en-IN" w:eastAsia="en-IN"/>
        </w:rPr>
        <w:br/>
      </w:r>
      <w:r w:rsidRPr="00A854A2">
        <w:rPr>
          <w:rFonts w:ascii="Consolas" w:eastAsia="Times New Roman" w:hAnsi="Consolas" w:cs="Courier New"/>
          <w:color w:val="6A8759"/>
          <w:sz w:val="20"/>
          <w:szCs w:val="20"/>
          <w:lang w:val="en-IN" w:eastAsia="en-IN"/>
        </w:rPr>
        <w:t xml:space="preserve">            &gt;&gt;Country Name: </w:t>
      </w:r>
      <w:r w:rsidRPr="00A854A2">
        <w:rPr>
          <w:rFonts w:ascii="Consolas" w:eastAsia="Times New Roman" w:hAnsi="Consolas" w:cs="Courier New"/>
          <w:color w:val="CC7832"/>
          <w:sz w:val="20"/>
          <w:szCs w:val="20"/>
          <w:lang w:val="en-IN" w:eastAsia="en-IN"/>
        </w:rPr>
        <w:t>{</w:t>
      </w:r>
      <w:r w:rsidRPr="00A854A2">
        <w:rPr>
          <w:rFonts w:ascii="Consolas" w:eastAsia="Times New Roman" w:hAnsi="Consolas" w:cs="Courier New"/>
          <w:color w:val="A9B7C6"/>
          <w:sz w:val="20"/>
          <w:szCs w:val="20"/>
          <w:lang w:val="en-IN" w:eastAsia="en-IN"/>
        </w:rPr>
        <w:t>k</w:t>
      </w:r>
      <w:r w:rsidRPr="00A854A2">
        <w:rPr>
          <w:rFonts w:ascii="Consolas" w:eastAsia="Times New Roman" w:hAnsi="Consolas" w:cs="Courier New"/>
          <w:color w:val="CC7832"/>
          <w:sz w:val="20"/>
          <w:szCs w:val="20"/>
          <w:lang w:val="en-IN" w:eastAsia="en-IN"/>
        </w:rPr>
        <w:t>}\n</w:t>
      </w:r>
      <w:r w:rsidRPr="00A854A2">
        <w:rPr>
          <w:rFonts w:ascii="Consolas" w:eastAsia="Times New Roman" w:hAnsi="Consolas" w:cs="Courier New"/>
          <w:color w:val="CC7832"/>
          <w:sz w:val="20"/>
          <w:szCs w:val="20"/>
          <w:lang w:val="en-IN" w:eastAsia="en-IN"/>
        </w:rPr>
        <w:br/>
      </w:r>
      <w:r w:rsidRPr="00A854A2">
        <w:rPr>
          <w:rFonts w:ascii="Consolas" w:eastAsia="Times New Roman" w:hAnsi="Consolas" w:cs="Courier New"/>
          <w:color w:val="6A8759"/>
          <w:sz w:val="20"/>
          <w:szCs w:val="20"/>
          <w:lang w:val="en-IN" w:eastAsia="en-IN"/>
        </w:rPr>
        <w:t xml:space="preserve">            &gt;&gt;Total Cases: </w:t>
      </w:r>
      <w:r w:rsidRPr="00A854A2">
        <w:rPr>
          <w:rFonts w:ascii="Consolas" w:eastAsia="Times New Roman" w:hAnsi="Consolas" w:cs="Courier New"/>
          <w:color w:val="CC7832"/>
          <w:sz w:val="20"/>
          <w:szCs w:val="20"/>
          <w:lang w:val="en-IN" w:eastAsia="en-IN"/>
        </w:rPr>
        <w:t>{</w:t>
      </w:r>
      <w:r w:rsidRPr="00A854A2">
        <w:rPr>
          <w:rFonts w:ascii="Consolas" w:eastAsia="Times New Roman" w:hAnsi="Consolas" w:cs="Courier New"/>
          <w:color w:val="A9B7C6"/>
          <w:sz w:val="20"/>
          <w:szCs w:val="20"/>
          <w:lang w:val="en-IN" w:eastAsia="en-IN"/>
        </w:rPr>
        <w:t>cases</w:t>
      </w:r>
      <w:r w:rsidRPr="00A854A2">
        <w:rPr>
          <w:rFonts w:ascii="Consolas" w:eastAsia="Times New Roman" w:hAnsi="Consolas" w:cs="Courier New"/>
          <w:color w:val="CC7832"/>
          <w:sz w:val="20"/>
          <w:szCs w:val="20"/>
          <w:lang w:val="en-IN" w:eastAsia="en-IN"/>
        </w:rPr>
        <w:t>}\n</w:t>
      </w:r>
      <w:r w:rsidRPr="00A854A2">
        <w:rPr>
          <w:rFonts w:ascii="Consolas" w:eastAsia="Times New Roman" w:hAnsi="Consolas" w:cs="Courier New"/>
          <w:color w:val="CC7832"/>
          <w:sz w:val="20"/>
          <w:szCs w:val="20"/>
          <w:lang w:val="en-IN" w:eastAsia="en-IN"/>
        </w:rPr>
        <w:br/>
      </w:r>
      <w:r w:rsidRPr="00A854A2">
        <w:rPr>
          <w:rFonts w:ascii="Consolas" w:eastAsia="Times New Roman" w:hAnsi="Consolas" w:cs="Courier New"/>
          <w:color w:val="6A8759"/>
          <w:sz w:val="20"/>
          <w:szCs w:val="20"/>
          <w:lang w:val="en-IN" w:eastAsia="en-IN"/>
        </w:rPr>
        <w:t xml:space="preserve">            &gt;&gt;Total Deaths: </w:t>
      </w:r>
      <w:r w:rsidRPr="00A854A2">
        <w:rPr>
          <w:rFonts w:ascii="Consolas" w:eastAsia="Times New Roman" w:hAnsi="Consolas" w:cs="Courier New"/>
          <w:color w:val="CC7832"/>
          <w:sz w:val="20"/>
          <w:szCs w:val="20"/>
          <w:lang w:val="en-IN" w:eastAsia="en-IN"/>
        </w:rPr>
        <w:t>{</w:t>
      </w:r>
      <w:r w:rsidRPr="00A854A2">
        <w:rPr>
          <w:rFonts w:ascii="Consolas" w:eastAsia="Times New Roman" w:hAnsi="Consolas" w:cs="Courier New"/>
          <w:color w:val="A9B7C6"/>
          <w:sz w:val="20"/>
          <w:szCs w:val="20"/>
          <w:lang w:val="en-IN" w:eastAsia="en-IN"/>
        </w:rPr>
        <w:t>deaths</w:t>
      </w:r>
      <w:r w:rsidRPr="00A854A2">
        <w:rPr>
          <w:rFonts w:ascii="Consolas" w:eastAsia="Times New Roman" w:hAnsi="Consolas" w:cs="Courier New"/>
          <w:color w:val="CC7832"/>
          <w:sz w:val="20"/>
          <w:szCs w:val="20"/>
          <w:lang w:val="en-IN" w:eastAsia="en-IN"/>
        </w:rPr>
        <w:t>}\n</w:t>
      </w:r>
      <w:r w:rsidRPr="00A854A2">
        <w:rPr>
          <w:rFonts w:ascii="Consolas" w:eastAsia="Times New Roman" w:hAnsi="Consolas" w:cs="Courier New"/>
          <w:color w:val="CC7832"/>
          <w:sz w:val="20"/>
          <w:szCs w:val="20"/>
          <w:lang w:val="en-IN" w:eastAsia="en-IN"/>
        </w:rPr>
        <w:br/>
      </w:r>
      <w:r w:rsidRPr="00A854A2">
        <w:rPr>
          <w:rFonts w:ascii="Consolas" w:eastAsia="Times New Roman" w:hAnsi="Consolas" w:cs="Courier New"/>
          <w:color w:val="6A8759"/>
          <w:sz w:val="20"/>
          <w:szCs w:val="20"/>
          <w:lang w:val="en-IN" w:eastAsia="en-IN"/>
        </w:rPr>
        <w:t xml:space="preserve">            &gt;&gt;Total Recovered: </w:t>
      </w:r>
      <w:r w:rsidRPr="00A854A2">
        <w:rPr>
          <w:rFonts w:ascii="Consolas" w:eastAsia="Times New Roman" w:hAnsi="Consolas" w:cs="Courier New"/>
          <w:color w:val="CC7832"/>
          <w:sz w:val="20"/>
          <w:szCs w:val="20"/>
          <w:lang w:val="en-IN" w:eastAsia="en-IN"/>
        </w:rPr>
        <w:t>{</w:t>
      </w:r>
      <w:r w:rsidRPr="00A854A2">
        <w:rPr>
          <w:rFonts w:ascii="Consolas" w:eastAsia="Times New Roman" w:hAnsi="Consolas" w:cs="Courier New"/>
          <w:color w:val="A9B7C6"/>
          <w:sz w:val="20"/>
          <w:szCs w:val="20"/>
          <w:lang w:val="en-IN" w:eastAsia="en-IN"/>
        </w:rPr>
        <w:t>recovered</w:t>
      </w:r>
      <w:r w:rsidRPr="00A854A2">
        <w:rPr>
          <w:rFonts w:ascii="Consolas" w:eastAsia="Times New Roman" w:hAnsi="Consolas" w:cs="Courier New"/>
          <w:color w:val="CC7832"/>
          <w:sz w:val="20"/>
          <w:szCs w:val="20"/>
          <w:lang w:val="en-IN" w:eastAsia="en-IN"/>
        </w:rPr>
        <w:t>}\n</w:t>
      </w:r>
      <w:r w:rsidRPr="00A854A2">
        <w:rPr>
          <w:rFonts w:ascii="Consolas" w:eastAsia="Times New Roman" w:hAnsi="Consolas" w:cs="Courier New"/>
          <w:color w:val="CC7832"/>
          <w:sz w:val="20"/>
          <w:szCs w:val="20"/>
          <w:lang w:val="en-IN" w:eastAsia="en-IN"/>
        </w:rPr>
        <w:br/>
      </w:r>
      <w:r w:rsidRPr="00A854A2">
        <w:rPr>
          <w:rFonts w:ascii="Consolas" w:eastAsia="Times New Roman" w:hAnsi="Consolas" w:cs="Courier New"/>
          <w:color w:val="6A8759"/>
          <w:sz w:val="20"/>
          <w:szCs w:val="20"/>
          <w:lang w:val="en-IN" w:eastAsia="en-IN"/>
        </w:rPr>
        <w:t xml:space="preserve">            &gt;&gt;Active Cases: </w:t>
      </w:r>
      <w:r w:rsidRPr="00A854A2">
        <w:rPr>
          <w:rFonts w:ascii="Consolas" w:eastAsia="Times New Roman" w:hAnsi="Consolas" w:cs="Courier New"/>
          <w:color w:val="CC7832"/>
          <w:sz w:val="20"/>
          <w:szCs w:val="20"/>
          <w:lang w:val="en-IN" w:eastAsia="en-IN"/>
        </w:rPr>
        <w:t>{</w:t>
      </w:r>
      <w:r w:rsidRPr="00A854A2">
        <w:rPr>
          <w:rFonts w:ascii="Consolas" w:eastAsia="Times New Roman" w:hAnsi="Consolas" w:cs="Courier New"/>
          <w:color w:val="A9B7C6"/>
          <w:sz w:val="20"/>
          <w:szCs w:val="20"/>
          <w:lang w:val="en-IN" w:eastAsia="en-IN"/>
        </w:rPr>
        <w:t>active</w:t>
      </w:r>
      <w:r w:rsidRPr="00A854A2">
        <w:rPr>
          <w:rFonts w:ascii="Consolas" w:eastAsia="Times New Roman" w:hAnsi="Consolas" w:cs="Courier New"/>
          <w:color w:val="CC7832"/>
          <w:sz w:val="20"/>
          <w:szCs w:val="20"/>
          <w:lang w:val="en-IN" w:eastAsia="en-IN"/>
        </w:rPr>
        <w:t>}\n\n\n</w:t>
      </w:r>
      <w:r w:rsidRPr="00A854A2">
        <w:rPr>
          <w:rFonts w:ascii="Consolas" w:eastAsia="Times New Roman" w:hAnsi="Consolas" w:cs="Courier New"/>
          <w:color w:val="CC7832"/>
          <w:sz w:val="20"/>
          <w:szCs w:val="20"/>
          <w:lang w:val="en-IN" w:eastAsia="en-IN"/>
        </w:rPr>
        <w:br/>
      </w:r>
      <w:r w:rsidRPr="00A854A2">
        <w:rPr>
          <w:rFonts w:ascii="Consolas" w:eastAsia="Times New Roman" w:hAnsi="Consolas" w:cs="Courier New"/>
          <w:color w:val="6A8759"/>
          <w:sz w:val="20"/>
          <w:szCs w:val="20"/>
          <w:lang w:val="en-IN" w:eastAsia="en-IN"/>
        </w:rPr>
        <w:t xml:space="preserve">            &gt;&gt;Today's tip</w:t>
      </w:r>
      <w:r w:rsidRPr="00A854A2">
        <w:rPr>
          <w:rFonts w:ascii="Consolas" w:eastAsia="Times New Roman" w:hAnsi="Consolas" w:cs="Courier New"/>
          <w:color w:val="CC7832"/>
          <w:sz w:val="20"/>
          <w:szCs w:val="20"/>
          <w:lang w:val="en-IN" w:eastAsia="en-IN"/>
        </w:rPr>
        <w:t>\n{</w:t>
      </w:r>
      <w:proofErr w:type="spellStart"/>
      <w:r w:rsidRPr="00A854A2">
        <w:rPr>
          <w:rFonts w:ascii="Consolas" w:eastAsia="Times New Roman" w:hAnsi="Consolas" w:cs="Courier New"/>
          <w:color w:val="A9B7C6"/>
          <w:sz w:val="20"/>
          <w:szCs w:val="20"/>
          <w:lang w:val="en-IN" w:eastAsia="en-IN"/>
        </w:rPr>
        <w:t>Functions.getTip</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CC7832"/>
          <w:sz w:val="20"/>
          <w:szCs w:val="20"/>
          <w:lang w:val="en-IN" w:eastAsia="en-IN"/>
        </w:rPr>
        <w:t>}\n</w:t>
      </w:r>
      <w:r w:rsidRPr="00A854A2">
        <w:rPr>
          <w:rFonts w:ascii="Consolas" w:eastAsia="Times New Roman" w:hAnsi="Consolas" w:cs="Courier New"/>
          <w:color w:val="CC7832"/>
          <w:sz w:val="20"/>
          <w:szCs w:val="20"/>
          <w:lang w:val="en-IN" w:eastAsia="en-IN"/>
        </w:rPr>
        <w:br/>
        <w:t xml:space="preserve">            </w:t>
      </w:r>
      <w:r w:rsidRPr="00A854A2">
        <w:rPr>
          <w:rFonts w:ascii="Consolas" w:eastAsia="Times New Roman" w:hAnsi="Consolas" w:cs="Courier New"/>
          <w:color w:val="6A8759"/>
          <w:sz w:val="20"/>
          <w:szCs w:val="20"/>
          <w:lang w:val="en-IN" w:eastAsia="en-IN"/>
        </w:rPr>
        <w:t>'''</w:t>
      </w:r>
      <w:r w:rsidRPr="00A854A2">
        <w:rPr>
          <w:rFonts w:ascii="Consolas" w:eastAsia="Times New Roman" w:hAnsi="Consolas" w:cs="Courier New"/>
          <w:color w:val="6A8759"/>
          <w:sz w:val="20"/>
          <w:szCs w:val="20"/>
          <w:lang w:val="en-IN" w:eastAsia="en-IN"/>
        </w:rPr>
        <w:br/>
        <w:t xml:space="preserve">            </w:t>
      </w:r>
      <w:r w:rsidRPr="00A854A2">
        <w:rPr>
          <w:rFonts w:ascii="Consolas" w:eastAsia="Times New Roman" w:hAnsi="Consolas" w:cs="Courier New"/>
          <w:color w:val="8888C6"/>
          <w:sz w:val="20"/>
          <w:szCs w:val="20"/>
          <w:lang w:val="en-IN" w:eastAsia="en-IN"/>
        </w:rPr>
        <w:t>print</w:t>
      </w:r>
      <w:r w:rsidRPr="00A854A2">
        <w:rPr>
          <w:rFonts w:ascii="Consolas" w:eastAsia="Times New Roman" w:hAnsi="Consolas" w:cs="Courier New"/>
          <w:color w:val="A9B7C6"/>
          <w:sz w:val="20"/>
          <w:szCs w:val="20"/>
          <w:lang w:val="en-IN" w:eastAsia="en-IN"/>
        </w:rPr>
        <w:t>(</w:t>
      </w:r>
      <w:proofErr w:type="spellStart"/>
      <w:r w:rsidRPr="00A854A2">
        <w:rPr>
          <w:rFonts w:ascii="Consolas" w:eastAsia="Times New Roman" w:hAnsi="Consolas" w:cs="Courier New"/>
          <w:color w:val="A9B7C6"/>
          <w:sz w:val="20"/>
          <w:szCs w:val="20"/>
          <w:lang w:val="en-IN" w:eastAsia="en-IN"/>
        </w:rPr>
        <w:t>msg</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A9B7C6"/>
          <w:sz w:val="20"/>
          <w:szCs w:val="20"/>
          <w:lang w:val="en-IN" w:eastAsia="en-IN"/>
        </w:rPr>
        <w:br/>
        <w:t xml:space="preserve">            </w:t>
      </w:r>
      <w:proofErr w:type="spellStart"/>
      <w:r w:rsidRPr="00A854A2">
        <w:rPr>
          <w:rFonts w:ascii="Consolas" w:eastAsia="Times New Roman" w:hAnsi="Consolas" w:cs="Courier New"/>
          <w:color w:val="A9B7C6"/>
          <w:sz w:val="20"/>
          <w:szCs w:val="20"/>
          <w:lang w:val="en-IN" w:eastAsia="en-IN"/>
        </w:rPr>
        <w:t>Functions.mail</w:t>
      </w:r>
      <w:proofErr w:type="spellEnd"/>
      <w:r w:rsidRPr="00A854A2">
        <w:rPr>
          <w:rFonts w:ascii="Consolas" w:eastAsia="Times New Roman" w:hAnsi="Consolas" w:cs="Courier New"/>
          <w:color w:val="A9B7C6"/>
          <w:sz w:val="20"/>
          <w:szCs w:val="20"/>
          <w:lang w:val="en-IN" w:eastAsia="en-IN"/>
        </w:rPr>
        <w:t>(data[</w:t>
      </w:r>
      <w:proofErr w:type="spellStart"/>
      <w:r w:rsidRPr="00A854A2">
        <w:rPr>
          <w:rFonts w:ascii="Consolas" w:eastAsia="Times New Roman" w:hAnsi="Consolas" w:cs="Courier New"/>
          <w:color w:val="A9B7C6"/>
          <w:sz w:val="20"/>
          <w:szCs w:val="20"/>
          <w:lang w:val="en-IN" w:eastAsia="en-IN"/>
        </w:rPr>
        <w:t>countries.index</w:t>
      </w:r>
      <w:proofErr w:type="spellEnd"/>
      <w:r w:rsidRPr="00A854A2">
        <w:rPr>
          <w:rFonts w:ascii="Consolas" w:eastAsia="Times New Roman" w:hAnsi="Consolas" w:cs="Courier New"/>
          <w:color w:val="A9B7C6"/>
          <w:sz w:val="20"/>
          <w:szCs w:val="20"/>
          <w:lang w:val="en-IN" w:eastAsia="en-IN"/>
        </w:rPr>
        <w:t>(k)][</w:t>
      </w:r>
      <w:r w:rsidRPr="00A854A2">
        <w:rPr>
          <w:rFonts w:ascii="Consolas" w:eastAsia="Times New Roman" w:hAnsi="Consolas" w:cs="Courier New"/>
          <w:color w:val="6897BB"/>
          <w:sz w:val="20"/>
          <w:szCs w:val="20"/>
          <w:lang w:val="en-IN" w:eastAsia="en-IN"/>
        </w:rPr>
        <w:t>2</w:t>
      </w:r>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CC7832"/>
          <w:sz w:val="20"/>
          <w:szCs w:val="20"/>
          <w:lang w:val="en-IN" w:eastAsia="en-IN"/>
        </w:rPr>
        <w:t xml:space="preserve">, </w:t>
      </w:r>
      <w:proofErr w:type="spellStart"/>
      <w:r w:rsidRPr="00A854A2">
        <w:rPr>
          <w:rFonts w:ascii="Consolas" w:eastAsia="Times New Roman" w:hAnsi="Consolas" w:cs="Courier New"/>
          <w:color w:val="A9B7C6"/>
          <w:sz w:val="20"/>
          <w:szCs w:val="20"/>
          <w:lang w:val="en-IN" w:eastAsia="en-IN"/>
        </w:rPr>
        <w:t>msg</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A9B7C6"/>
          <w:sz w:val="20"/>
          <w:szCs w:val="20"/>
          <w:lang w:val="en-IN" w:eastAsia="en-IN"/>
        </w:rPr>
        <w:lastRenderedPageBreak/>
        <w:br/>
        <w:t xml:space="preserve">        </w:t>
      </w:r>
      <w:proofErr w:type="spellStart"/>
      <w:r w:rsidRPr="00A854A2">
        <w:rPr>
          <w:rFonts w:ascii="Consolas" w:eastAsia="Times New Roman" w:hAnsi="Consolas" w:cs="Courier New"/>
          <w:color w:val="A9B7C6"/>
          <w:sz w:val="20"/>
          <w:szCs w:val="20"/>
          <w:lang w:val="en-IN" w:eastAsia="en-IN"/>
        </w:rPr>
        <w:t>driver.close</w:t>
      </w:r>
      <w:proofErr w:type="spellEnd"/>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A9B7C6"/>
          <w:sz w:val="20"/>
          <w:szCs w:val="20"/>
          <w:lang w:val="en-IN" w:eastAsia="en-IN"/>
        </w:rPr>
        <w:br/>
      </w:r>
      <w:r w:rsidRPr="00A854A2">
        <w:rPr>
          <w:rFonts w:ascii="Consolas" w:eastAsia="Times New Roman" w:hAnsi="Consolas" w:cs="Courier New"/>
          <w:color w:val="CC7832"/>
          <w:sz w:val="20"/>
          <w:szCs w:val="20"/>
          <w:lang w:val="en-IN" w:eastAsia="en-IN"/>
        </w:rPr>
        <w:t xml:space="preserve">if </w:t>
      </w:r>
      <w:r w:rsidRPr="00A854A2">
        <w:rPr>
          <w:rFonts w:ascii="Consolas" w:eastAsia="Times New Roman" w:hAnsi="Consolas" w:cs="Courier New"/>
          <w:color w:val="A9B7C6"/>
          <w:sz w:val="20"/>
          <w:szCs w:val="20"/>
          <w:lang w:val="en-IN" w:eastAsia="en-IN"/>
        </w:rPr>
        <w:t xml:space="preserve">__name__ == </w:t>
      </w:r>
      <w:r w:rsidRPr="00A854A2">
        <w:rPr>
          <w:rFonts w:ascii="Consolas" w:eastAsia="Times New Roman" w:hAnsi="Consolas" w:cs="Courier New"/>
          <w:color w:val="6A8759"/>
          <w:sz w:val="20"/>
          <w:szCs w:val="20"/>
          <w:lang w:val="en-IN" w:eastAsia="en-IN"/>
        </w:rPr>
        <w:t>"__main__"</w:t>
      </w:r>
      <w:r w:rsidRPr="00A854A2">
        <w:rPr>
          <w:rFonts w:ascii="Consolas" w:eastAsia="Times New Roman" w:hAnsi="Consolas" w:cs="Courier New"/>
          <w:color w:val="A9B7C6"/>
          <w:sz w:val="20"/>
          <w:szCs w:val="20"/>
          <w:lang w:val="en-IN" w:eastAsia="en-IN"/>
        </w:rPr>
        <w:t>:</w:t>
      </w:r>
      <w:r w:rsidRPr="00A854A2">
        <w:rPr>
          <w:rFonts w:ascii="Consolas" w:eastAsia="Times New Roman" w:hAnsi="Consolas" w:cs="Courier New"/>
          <w:color w:val="A9B7C6"/>
          <w:sz w:val="20"/>
          <w:szCs w:val="20"/>
          <w:lang w:val="en-IN" w:eastAsia="en-IN"/>
        </w:rPr>
        <w:br/>
        <w:t xml:space="preserve">    </w:t>
      </w:r>
      <w:proofErr w:type="spellStart"/>
      <w:r w:rsidRPr="00A854A2">
        <w:rPr>
          <w:rFonts w:ascii="Consolas" w:eastAsia="Times New Roman" w:hAnsi="Consolas" w:cs="Courier New"/>
          <w:color w:val="A9B7C6"/>
          <w:sz w:val="20"/>
          <w:szCs w:val="20"/>
          <w:lang w:val="en-IN" w:eastAsia="en-IN"/>
        </w:rPr>
        <w:t>unittest.main</w:t>
      </w:r>
      <w:proofErr w:type="spellEnd"/>
      <w:r w:rsidRPr="00A854A2">
        <w:rPr>
          <w:rFonts w:ascii="Consolas" w:eastAsia="Times New Roman" w:hAnsi="Consolas" w:cs="Courier New"/>
          <w:color w:val="A9B7C6"/>
          <w:sz w:val="20"/>
          <w:szCs w:val="20"/>
          <w:lang w:val="en-IN" w:eastAsia="en-IN"/>
        </w:rPr>
        <w:t>()</w:t>
      </w:r>
    </w:p>
    <w:p w14:paraId="6AD66883" w14:textId="542D1049" w:rsidR="00A061C9" w:rsidRPr="00931ED4" w:rsidRDefault="00A061C9" w:rsidP="00A061C9">
      <w:pPr>
        <w:pStyle w:val="Heading2"/>
        <w:spacing w:line="257" w:lineRule="auto"/>
        <w:rPr>
          <w:rFonts w:cstheme="majorHAnsi"/>
          <w:iCs/>
          <w:sz w:val="20"/>
        </w:rPr>
      </w:pPr>
    </w:p>
    <w:p w14:paraId="6BD609EF" w14:textId="77777777" w:rsidR="00996DA0" w:rsidRDefault="00996DA0">
      <w:pPr>
        <w:spacing w:line="259" w:lineRule="auto"/>
        <w:rPr>
          <w:rStyle w:val="Emphasis"/>
          <w:rFonts w:ascii="Miriam Fixed" w:hAnsi="Miriam Fixed" w:cs="Miriam Fixed"/>
          <w:i w:val="0"/>
          <w:sz w:val="20"/>
        </w:rPr>
      </w:pPr>
    </w:p>
    <w:p w14:paraId="4BBC77F1" w14:textId="26232074" w:rsidR="00201293" w:rsidRDefault="00201293" w:rsidP="002D23F0">
      <w:pPr>
        <w:pStyle w:val="Code"/>
        <w:rPr>
          <w:rStyle w:val="Emphasis"/>
          <w:i w:val="0"/>
        </w:rPr>
      </w:pPr>
    </w:p>
    <w:p w14:paraId="6058D2B4" w14:textId="77777777" w:rsidR="00211665" w:rsidRDefault="00211665">
      <w:pPr>
        <w:spacing w:line="259" w:lineRule="auto"/>
        <w:rPr>
          <w:ins w:id="94" w:author="Anish Banerjee" w:date="2020-08-31T22:39:00Z"/>
          <w:rFonts w:asciiTheme="majorHAnsi" w:eastAsia="Adobe Heiti Std R" w:hAnsiTheme="majorHAnsi" w:cstheme="majorBidi"/>
          <w:color w:val="2E74B5" w:themeColor="accent1" w:themeShade="BF"/>
          <w:sz w:val="56"/>
          <w:szCs w:val="56"/>
        </w:rPr>
      </w:pPr>
      <w:bookmarkStart w:id="95" w:name="_Toc47623813"/>
      <w:ins w:id="96" w:author="Anish Banerjee" w:date="2020-08-31T22:39:00Z">
        <w:r>
          <w:rPr>
            <w:rFonts w:eastAsia="Adobe Heiti Std R"/>
            <w:sz w:val="56"/>
            <w:szCs w:val="56"/>
          </w:rPr>
          <w:br w:type="page"/>
        </w:r>
      </w:ins>
    </w:p>
    <w:p w14:paraId="3EA0EB72" w14:textId="6CD358EB" w:rsidR="00211665" w:rsidRDefault="00211665" w:rsidP="00211665">
      <w:pPr>
        <w:spacing w:line="259" w:lineRule="auto"/>
        <w:jc w:val="center"/>
        <w:rPr>
          <w:ins w:id="97" w:author="Anish Banerjee" w:date="2020-08-31T22:42:00Z"/>
          <w:rFonts w:ascii="Adobe Heiti Std R" w:eastAsia="Adobe Heiti Std R" w:hAnsi="Adobe Heiti Std R"/>
          <w:b/>
          <w:sz w:val="62"/>
          <w:szCs w:val="62"/>
        </w:rPr>
      </w:pPr>
      <w:ins w:id="98" w:author="Anish Banerjee" w:date="2020-08-31T22:42:00Z">
        <w:r>
          <w:rPr>
            <w:rFonts w:ascii="Adobe Heiti Std R" w:eastAsia="Adobe Heiti Std R" w:hAnsi="Adobe Heiti Std R"/>
            <w:b/>
            <w:sz w:val="62"/>
            <w:szCs w:val="62"/>
          </w:rPr>
          <w:lastRenderedPageBreak/>
          <w:t>S</w:t>
        </w:r>
      </w:ins>
      <w:ins w:id="99" w:author="Anish Banerjee" w:date="2020-08-31T22:43:00Z">
        <w:r>
          <w:rPr>
            <w:rFonts w:ascii="Adobe Heiti Std R" w:eastAsia="Adobe Heiti Std R" w:hAnsi="Adobe Heiti Std R"/>
            <w:b/>
            <w:sz w:val="62"/>
            <w:szCs w:val="62"/>
          </w:rPr>
          <w:t xml:space="preserve">ome </w:t>
        </w:r>
      </w:ins>
      <w:ins w:id="100" w:author="Anish Banerjee" w:date="2020-08-31T22:39:00Z">
        <w:r>
          <w:rPr>
            <w:rFonts w:ascii="Adobe Heiti Std R" w:eastAsia="Adobe Heiti Std R" w:hAnsi="Adobe Heiti Std R"/>
            <w:b/>
            <w:sz w:val="62"/>
            <w:szCs w:val="62"/>
          </w:rPr>
          <w:t>Output</w:t>
        </w:r>
      </w:ins>
      <w:ins w:id="101" w:author="Anish Banerjee" w:date="2020-08-31T22:43:00Z">
        <w:r>
          <w:rPr>
            <w:rFonts w:ascii="Adobe Heiti Std R" w:eastAsia="Adobe Heiti Std R" w:hAnsi="Adobe Heiti Std R"/>
            <w:b/>
            <w:sz w:val="62"/>
            <w:szCs w:val="62"/>
          </w:rPr>
          <w:t xml:space="preserve"> Emails</w:t>
        </w:r>
      </w:ins>
    </w:p>
    <w:p w14:paraId="6D355225" w14:textId="2CA434A0" w:rsidR="00211665" w:rsidRDefault="00211665" w:rsidP="00211665">
      <w:pPr>
        <w:pStyle w:val="NoSpacing"/>
        <w:jc w:val="center"/>
        <w:rPr>
          <w:ins w:id="102" w:author="Anish Banerjee" w:date="2020-08-31T22:42:00Z"/>
        </w:rPr>
        <w:pPrChange w:id="103" w:author="Anish Banerjee" w:date="2020-08-31T22:42:00Z">
          <w:pPr>
            <w:spacing w:line="259" w:lineRule="auto"/>
            <w:jc w:val="center"/>
          </w:pPr>
        </w:pPrChange>
      </w:pPr>
      <w:ins w:id="104" w:author="Anish Banerjee" w:date="2020-08-31T22:42:00Z">
        <w:r w:rsidRPr="00211665">
          <w:drawing>
            <wp:inline distT="0" distB="0" distL="0" distR="0" wp14:anchorId="3283A3F6" wp14:editId="2966BA5E">
              <wp:extent cx="4419600" cy="737087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1883" b="10340"/>
                      <a:stretch/>
                    </pic:blipFill>
                    <pic:spPr bwMode="auto">
                      <a:xfrm>
                        <a:off x="0" y="0"/>
                        <a:ext cx="4427765" cy="7384493"/>
                      </a:xfrm>
                      <a:prstGeom prst="rect">
                        <a:avLst/>
                      </a:prstGeom>
                      <a:ln>
                        <a:noFill/>
                      </a:ln>
                      <a:extLst>
                        <a:ext uri="{53640926-AAD7-44D8-BBD7-CCE9431645EC}">
                          <a14:shadowObscured xmlns:a14="http://schemas.microsoft.com/office/drawing/2010/main"/>
                        </a:ext>
                      </a:extLst>
                    </pic:spPr>
                  </pic:pic>
                </a:graphicData>
              </a:graphic>
            </wp:inline>
          </w:drawing>
        </w:r>
      </w:ins>
    </w:p>
    <w:p w14:paraId="75BF8E46" w14:textId="6C4D7B33" w:rsidR="00211665" w:rsidRDefault="00211665" w:rsidP="00211665">
      <w:pPr>
        <w:spacing w:line="259" w:lineRule="auto"/>
        <w:jc w:val="center"/>
        <w:rPr>
          <w:ins w:id="105" w:author="Anish Banerjee" w:date="2020-08-31T22:39:00Z"/>
          <w:rFonts w:asciiTheme="majorHAnsi" w:eastAsia="Adobe Heiti Std R" w:hAnsiTheme="majorHAnsi" w:cstheme="majorBidi"/>
          <w:color w:val="2E74B5" w:themeColor="accent1" w:themeShade="BF"/>
          <w:sz w:val="56"/>
          <w:szCs w:val="56"/>
        </w:rPr>
        <w:pPrChange w:id="106" w:author="Anish Banerjee" w:date="2020-08-31T22:40:00Z">
          <w:pPr>
            <w:spacing w:line="259" w:lineRule="auto"/>
          </w:pPr>
        </w:pPrChange>
      </w:pPr>
      <w:ins w:id="107" w:author="Anish Banerjee" w:date="2020-08-31T22:40:00Z">
        <w:r w:rsidRPr="00211665">
          <w:lastRenderedPageBreak/>
          <w:drawing>
            <wp:inline distT="0" distB="0" distL="0" distR="0" wp14:anchorId="5F5C09A0" wp14:editId="3917C78B">
              <wp:extent cx="5943600" cy="63417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341745"/>
                      </a:xfrm>
                      <a:prstGeom prst="rect">
                        <a:avLst/>
                      </a:prstGeom>
                    </pic:spPr>
                  </pic:pic>
                </a:graphicData>
              </a:graphic>
            </wp:inline>
          </w:drawing>
        </w:r>
      </w:ins>
    </w:p>
    <w:p w14:paraId="448559E9" w14:textId="77777777" w:rsidR="00211665" w:rsidRDefault="00211665">
      <w:pPr>
        <w:spacing w:line="259" w:lineRule="auto"/>
        <w:rPr>
          <w:ins w:id="108" w:author="Anish Banerjee" w:date="2020-08-31T22:43:00Z"/>
          <w:rFonts w:asciiTheme="majorHAnsi" w:eastAsia="Adobe Heiti Std R" w:hAnsiTheme="majorHAnsi" w:cstheme="majorBidi"/>
          <w:color w:val="2E74B5" w:themeColor="accent1" w:themeShade="BF"/>
          <w:sz w:val="56"/>
          <w:szCs w:val="56"/>
        </w:rPr>
      </w:pPr>
      <w:ins w:id="109" w:author="Anish Banerjee" w:date="2020-08-31T22:43:00Z">
        <w:r>
          <w:rPr>
            <w:rFonts w:eastAsia="Adobe Heiti Std R"/>
            <w:sz w:val="56"/>
            <w:szCs w:val="56"/>
          </w:rPr>
          <w:br w:type="page"/>
        </w:r>
      </w:ins>
    </w:p>
    <w:p w14:paraId="64332718" w14:textId="0307278F" w:rsidR="00801960" w:rsidRPr="00B21255" w:rsidRDefault="00201293" w:rsidP="00B21255">
      <w:pPr>
        <w:pStyle w:val="Heading2"/>
        <w:jc w:val="center"/>
        <w:rPr>
          <w:rFonts w:eastAsia="Adobe Heiti Std R"/>
          <w:sz w:val="56"/>
          <w:szCs w:val="56"/>
        </w:rPr>
      </w:pPr>
      <w:r w:rsidRPr="00B21255">
        <w:rPr>
          <w:rFonts w:eastAsia="Adobe Heiti Std R"/>
          <w:sz w:val="56"/>
          <w:szCs w:val="56"/>
        </w:rPr>
        <w:lastRenderedPageBreak/>
        <w:t>A</w:t>
      </w:r>
      <w:r w:rsidR="00801960" w:rsidRPr="00B21255">
        <w:rPr>
          <w:rFonts w:eastAsia="Adobe Heiti Std R" w:hint="eastAsia"/>
          <w:sz w:val="56"/>
          <w:szCs w:val="56"/>
        </w:rPr>
        <w:t>cknowledgement</w:t>
      </w:r>
      <w:r w:rsidR="00B21255">
        <w:rPr>
          <w:rFonts w:eastAsia="Adobe Heiti Std R"/>
          <w:sz w:val="56"/>
          <w:szCs w:val="56"/>
        </w:rPr>
        <w:t>s</w:t>
      </w:r>
      <w:bookmarkEnd w:id="95"/>
    </w:p>
    <w:p w14:paraId="0D5BB06E" w14:textId="77777777" w:rsidR="00B20F7F" w:rsidRPr="00B20F7F" w:rsidRDefault="00B20F7F" w:rsidP="00B20F7F">
      <w:pPr>
        <w:jc w:val="center"/>
        <w:rPr>
          <w:rFonts w:ascii="Adobe Heiti Std R" w:eastAsia="Adobe Heiti Std R" w:hAnsi="Adobe Heiti Std R"/>
          <w:color w:val="000000" w:themeColor="text1"/>
          <w:sz w:val="28"/>
          <w:szCs w:val="24"/>
        </w:rPr>
      </w:pPr>
    </w:p>
    <w:p w14:paraId="118C3252" w14:textId="1BDD5A96" w:rsidR="00B20F7F" w:rsidRPr="00B20F7F" w:rsidRDefault="00B20F7F" w:rsidP="00B20F7F">
      <w:pPr>
        <w:jc w:val="center"/>
        <w:rPr>
          <w:rFonts w:ascii="Adobe Heiti Std R" w:eastAsia="Adobe Heiti Std R" w:hAnsi="Adobe Heiti Std R"/>
          <w:color w:val="000000" w:themeColor="text1"/>
          <w:sz w:val="28"/>
          <w:szCs w:val="24"/>
        </w:rPr>
      </w:pPr>
      <w:r w:rsidRPr="00B20F7F">
        <w:rPr>
          <w:rFonts w:ascii="Adobe Heiti Std R" w:eastAsia="Adobe Heiti Std R" w:hAnsi="Adobe Heiti Std R"/>
          <w:color w:val="000000" w:themeColor="text1"/>
          <w:sz w:val="28"/>
          <w:szCs w:val="24"/>
        </w:rPr>
        <w:t xml:space="preserve">I would like to take this opportunity to express my deep sense of gratitude to all those people without whom this project </w:t>
      </w:r>
      <w:del w:id="110" w:author="Anish Banerjee" w:date="2020-08-12T09:09:00Z">
        <w:r w:rsidRPr="00B20F7F" w:rsidDel="007B71EF">
          <w:rPr>
            <w:rFonts w:ascii="Adobe Heiti Std R" w:eastAsia="Adobe Heiti Std R" w:hAnsi="Adobe Heiti Std R"/>
            <w:color w:val="000000" w:themeColor="text1"/>
            <w:sz w:val="28"/>
            <w:szCs w:val="24"/>
          </w:rPr>
          <w:delText>could  never</w:delText>
        </w:r>
      </w:del>
      <w:ins w:id="111" w:author="Anish Banerjee" w:date="2020-08-12T09:09:00Z">
        <w:r w:rsidR="007B71EF" w:rsidRPr="00B20F7F">
          <w:rPr>
            <w:rFonts w:ascii="Adobe Heiti Std R" w:eastAsia="Adobe Heiti Std R" w:hAnsi="Adobe Heiti Std R"/>
            <w:color w:val="000000" w:themeColor="text1"/>
            <w:sz w:val="28"/>
            <w:szCs w:val="24"/>
          </w:rPr>
          <w:t>could never</w:t>
        </w:r>
      </w:ins>
      <w:r w:rsidRPr="00B20F7F">
        <w:rPr>
          <w:rFonts w:ascii="Adobe Heiti Std R" w:eastAsia="Adobe Heiti Std R" w:hAnsi="Adobe Heiti Std R"/>
          <w:color w:val="000000" w:themeColor="text1"/>
          <w:sz w:val="28"/>
          <w:szCs w:val="24"/>
        </w:rPr>
        <w:t xml:space="preserve"> </w:t>
      </w:r>
      <w:del w:id="112" w:author="Anish Banerjee" w:date="2020-08-12T09:09:00Z">
        <w:r w:rsidRPr="00B20F7F" w:rsidDel="007B71EF">
          <w:rPr>
            <w:rFonts w:ascii="Adobe Heiti Std R" w:eastAsia="Adobe Heiti Std R" w:hAnsi="Adobe Heiti Std R"/>
            <w:color w:val="000000" w:themeColor="text1"/>
            <w:sz w:val="28"/>
            <w:szCs w:val="24"/>
          </w:rPr>
          <w:delText>have  been</w:delText>
        </w:r>
      </w:del>
      <w:ins w:id="113" w:author="Anish Banerjee" w:date="2020-08-12T09:09:00Z">
        <w:r w:rsidR="007B71EF" w:rsidRPr="00B20F7F">
          <w:rPr>
            <w:rFonts w:ascii="Adobe Heiti Std R" w:eastAsia="Adobe Heiti Std R" w:hAnsi="Adobe Heiti Std R"/>
            <w:color w:val="000000" w:themeColor="text1"/>
            <w:sz w:val="28"/>
            <w:szCs w:val="24"/>
          </w:rPr>
          <w:t>have been</w:t>
        </w:r>
      </w:ins>
      <w:r w:rsidRPr="00B20F7F">
        <w:rPr>
          <w:rFonts w:ascii="Adobe Heiti Std R" w:eastAsia="Adobe Heiti Std R" w:hAnsi="Adobe Heiti Std R"/>
          <w:color w:val="000000" w:themeColor="text1"/>
          <w:sz w:val="28"/>
          <w:szCs w:val="24"/>
        </w:rPr>
        <w:t xml:space="preserve"> completed. First and foremost, I would like to thank my parents for their inexhaustible source of inspiration.</w:t>
      </w:r>
    </w:p>
    <w:p w14:paraId="4A733CC5" w14:textId="411A7F31" w:rsidR="00B20F7F" w:rsidRPr="00B20F7F" w:rsidRDefault="00B20F7F" w:rsidP="00B20F7F">
      <w:pPr>
        <w:jc w:val="center"/>
        <w:rPr>
          <w:rFonts w:ascii="Adobe Heiti Std R" w:eastAsia="Adobe Heiti Std R" w:hAnsi="Adobe Heiti Std R"/>
          <w:color w:val="000000" w:themeColor="text1"/>
          <w:sz w:val="28"/>
          <w:szCs w:val="24"/>
        </w:rPr>
      </w:pPr>
      <w:r w:rsidRPr="00B20F7F">
        <w:rPr>
          <w:rFonts w:ascii="Adobe Heiti Std R" w:eastAsia="Adobe Heiti Std R" w:hAnsi="Adobe Heiti Std R"/>
          <w:color w:val="000000" w:themeColor="text1"/>
          <w:sz w:val="28"/>
          <w:szCs w:val="24"/>
        </w:rPr>
        <w:t xml:space="preserve">I would like to extend my gratitude to Mr.  Kunal Gupta, Principal, </w:t>
      </w:r>
      <w:del w:id="114" w:author="Anish Banerjee" w:date="2020-08-12T09:09:00Z">
        <w:r w:rsidRPr="00B20F7F" w:rsidDel="007B71EF">
          <w:rPr>
            <w:rFonts w:ascii="Adobe Heiti Std R" w:eastAsia="Adobe Heiti Std R" w:hAnsi="Adobe Heiti Std R"/>
            <w:color w:val="000000" w:themeColor="text1"/>
            <w:sz w:val="28"/>
            <w:szCs w:val="24"/>
          </w:rPr>
          <w:delText>Bal  Bhavan</w:delText>
        </w:r>
      </w:del>
      <w:ins w:id="115" w:author="Anish Banerjee" w:date="2020-08-12T09:09:00Z">
        <w:r w:rsidR="007B71EF" w:rsidRPr="00B20F7F">
          <w:rPr>
            <w:rFonts w:ascii="Adobe Heiti Std R" w:eastAsia="Adobe Heiti Std R" w:hAnsi="Adobe Heiti Std R"/>
            <w:color w:val="000000" w:themeColor="text1"/>
            <w:sz w:val="28"/>
            <w:szCs w:val="24"/>
          </w:rPr>
          <w:t>Bal Bhavan</w:t>
        </w:r>
      </w:ins>
      <w:r w:rsidRPr="00B20F7F">
        <w:rPr>
          <w:rFonts w:ascii="Adobe Heiti Std R" w:eastAsia="Adobe Heiti Std R" w:hAnsi="Adobe Heiti Std R"/>
          <w:color w:val="000000" w:themeColor="text1"/>
          <w:sz w:val="28"/>
          <w:szCs w:val="24"/>
        </w:rPr>
        <w:t xml:space="preserve"> International School, Dwarka for his constant </w:t>
      </w:r>
      <w:del w:id="116" w:author="Anish Banerjee" w:date="2020-08-12T09:09:00Z">
        <w:r w:rsidRPr="00B20F7F" w:rsidDel="007B71EF">
          <w:rPr>
            <w:rFonts w:ascii="Adobe Heiti Std R" w:eastAsia="Adobe Heiti Std R" w:hAnsi="Adobe Heiti Std R"/>
            <w:color w:val="000000" w:themeColor="text1"/>
            <w:sz w:val="28"/>
            <w:szCs w:val="24"/>
          </w:rPr>
          <w:delText>encouragement  and</w:delText>
        </w:r>
      </w:del>
      <w:ins w:id="117" w:author="Anish Banerjee" w:date="2020-08-12T09:09:00Z">
        <w:r w:rsidR="007B71EF" w:rsidRPr="00B20F7F">
          <w:rPr>
            <w:rFonts w:ascii="Adobe Heiti Std R" w:eastAsia="Adobe Heiti Std R" w:hAnsi="Adobe Heiti Std R"/>
            <w:color w:val="000000" w:themeColor="text1"/>
            <w:sz w:val="28"/>
            <w:szCs w:val="24"/>
          </w:rPr>
          <w:t>encouragement and</w:t>
        </w:r>
      </w:ins>
      <w:r w:rsidRPr="00B20F7F">
        <w:rPr>
          <w:rFonts w:ascii="Adobe Heiti Std R" w:eastAsia="Adobe Heiti Std R" w:hAnsi="Adobe Heiti Std R"/>
          <w:color w:val="000000" w:themeColor="text1"/>
          <w:sz w:val="28"/>
          <w:szCs w:val="24"/>
        </w:rPr>
        <w:t xml:space="preserve"> moral </w:t>
      </w:r>
      <w:del w:id="118" w:author="Anish Banerjee" w:date="2020-08-12T09:09:00Z">
        <w:r w:rsidRPr="00B20F7F" w:rsidDel="007B71EF">
          <w:rPr>
            <w:rFonts w:ascii="Adobe Heiti Std R" w:eastAsia="Adobe Heiti Std R" w:hAnsi="Adobe Heiti Std R"/>
            <w:color w:val="000000" w:themeColor="text1"/>
            <w:sz w:val="28"/>
            <w:szCs w:val="24"/>
          </w:rPr>
          <w:delText>support,  without</w:delText>
        </w:r>
      </w:del>
      <w:ins w:id="119" w:author="Anish Banerjee" w:date="2020-08-12T09:09:00Z">
        <w:r w:rsidR="007B71EF" w:rsidRPr="00B20F7F">
          <w:rPr>
            <w:rFonts w:ascii="Adobe Heiti Std R" w:eastAsia="Adobe Heiti Std R" w:hAnsi="Adobe Heiti Std R"/>
            <w:color w:val="000000" w:themeColor="text1"/>
            <w:sz w:val="28"/>
            <w:szCs w:val="24"/>
          </w:rPr>
          <w:t>support, without</w:t>
        </w:r>
      </w:ins>
      <w:r w:rsidRPr="00B20F7F">
        <w:rPr>
          <w:rFonts w:ascii="Adobe Heiti Std R" w:eastAsia="Adobe Heiti Std R" w:hAnsi="Adobe Heiti Std R"/>
          <w:color w:val="000000" w:themeColor="text1"/>
          <w:sz w:val="28"/>
          <w:szCs w:val="24"/>
        </w:rPr>
        <w:t xml:space="preserve">  which I would have never  been able to give in my best.</w:t>
      </w:r>
    </w:p>
    <w:p w14:paraId="41EF2842" w14:textId="6126742B" w:rsidR="00B20F7F" w:rsidRPr="00B20F7F" w:rsidRDefault="00B20F7F" w:rsidP="00B20F7F">
      <w:pPr>
        <w:jc w:val="center"/>
        <w:rPr>
          <w:rFonts w:ascii="Adobe Heiti Std R" w:eastAsia="Adobe Heiti Std R" w:hAnsi="Adobe Heiti Std R"/>
          <w:color w:val="000000" w:themeColor="text1"/>
          <w:sz w:val="28"/>
          <w:szCs w:val="24"/>
        </w:rPr>
      </w:pPr>
      <w:r w:rsidRPr="00B20F7F">
        <w:rPr>
          <w:rFonts w:ascii="Adobe Heiti Std R" w:eastAsia="Adobe Heiti Std R" w:hAnsi="Adobe Heiti Std R"/>
          <w:color w:val="000000" w:themeColor="text1"/>
          <w:sz w:val="28"/>
          <w:szCs w:val="24"/>
        </w:rPr>
        <w:t xml:space="preserve">I </w:t>
      </w:r>
      <w:del w:id="120" w:author="Anish Banerjee" w:date="2020-08-12T09:09:00Z">
        <w:r w:rsidRPr="00B20F7F" w:rsidDel="007B71EF">
          <w:rPr>
            <w:rFonts w:ascii="Adobe Heiti Std R" w:eastAsia="Adobe Heiti Std R" w:hAnsi="Adobe Heiti Std R"/>
            <w:color w:val="000000" w:themeColor="text1"/>
            <w:sz w:val="28"/>
            <w:szCs w:val="24"/>
          </w:rPr>
          <w:delText>would  like</w:delText>
        </w:r>
      </w:del>
      <w:ins w:id="121" w:author="Anish Banerjee" w:date="2020-08-12T09:09:00Z">
        <w:r w:rsidR="007B71EF" w:rsidRPr="00B20F7F">
          <w:rPr>
            <w:rFonts w:ascii="Adobe Heiti Std R" w:eastAsia="Adobe Heiti Std R" w:hAnsi="Adobe Heiti Std R"/>
            <w:color w:val="000000" w:themeColor="text1"/>
            <w:sz w:val="28"/>
            <w:szCs w:val="24"/>
          </w:rPr>
          <w:t xml:space="preserve">would </w:t>
        </w:r>
      </w:ins>
      <w:del w:id="122" w:author="Anish Banerjee" w:date="2020-08-12T09:09:00Z">
        <w:r w:rsidRPr="00B20F7F" w:rsidDel="007B71EF">
          <w:rPr>
            <w:rFonts w:ascii="Adobe Heiti Std R" w:eastAsia="Adobe Heiti Std R" w:hAnsi="Adobe Heiti Std R"/>
            <w:color w:val="000000" w:themeColor="text1"/>
            <w:sz w:val="28"/>
            <w:szCs w:val="24"/>
          </w:rPr>
          <w:delText xml:space="preserve">  to</w:delText>
        </w:r>
      </w:del>
      <w:ins w:id="123" w:author="Anish Banerjee" w:date="2020-08-12T09:09:00Z">
        <w:r w:rsidR="007B71EF" w:rsidRPr="00B20F7F">
          <w:rPr>
            <w:rFonts w:ascii="Adobe Heiti Std R" w:eastAsia="Adobe Heiti Std R" w:hAnsi="Adobe Heiti Std R"/>
            <w:color w:val="000000" w:themeColor="text1"/>
            <w:sz w:val="28"/>
            <w:szCs w:val="24"/>
          </w:rPr>
          <w:t>like to</w:t>
        </w:r>
      </w:ins>
      <w:r w:rsidRPr="00B20F7F">
        <w:rPr>
          <w:rFonts w:ascii="Adobe Heiti Std R" w:eastAsia="Adobe Heiti Std R" w:hAnsi="Adobe Heiti Std R"/>
          <w:color w:val="000000" w:themeColor="text1"/>
          <w:sz w:val="28"/>
          <w:szCs w:val="24"/>
        </w:rPr>
        <w:t xml:space="preserve"> thank Ms. Reema Chaudhary, PGT Computer Science for her keen interest in the work, </w:t>
      </w:r>
      <w:del w:id="124" w:author="Anish Banerjee" w:date="2020-08-12T09:09:00Z">
        <w:r w:rsidRPr="00B20F7F" w:rsidDel="007B71EF">
          <w:rPr>
            <w:rFonts w:ascii="Adobe Heiti Std R" w:eastAsia="Adobe Heiti Std R" w:hAnsi="Adobe Heiti Std R"/>
            <w:color w:val="000000" w:themeColor="text1"/>
            <w:sz w:val="28"/>
            <w:szCs w:val="24"/>
          </w:rPr>
          <w:delText>ever  useful</w:delText>
        </w:r>
      </w:del>
      <w:ins w:id="125" w:author="Anish Banerjee" w:date="2020-08-12T09:09:00Z">
        <w:r w:rsidR="007B71EF" w:rsidRPr="00B20F7F">
          <w:rPr>
            <w:rFonts w:ascii="Adobe Heiti Std R" w:eastAsia="Adobe Heiti Std R" w:hAnsi="Adobe Heiti Std R"/>
            <w:color w:val="000000" w:themeColor="text1"/>
            <w:sz w:val="28"/>
            <w:szCs w:val="24"/>
          </w:rPr>
          <w:t>ever useful</w:t>
        </w:r>
      </w:ins>
      <w:r w:rsidRPr="00B20F7F">
        <w:rPr>
          <w:rFonts w:ascii="Adobe Heiti Std R" w:eastAsia="Adobe Heiti Std R" w:hAnsi="Adobe Heiti Std R"/>
          <w:color w:val="000000" w:themeColor="text1"/>
          <w:sz w:val="28"/>
          <w:szCs w:val="24"/>
        </w:rPr>
        <w:t xml:space="preserve"> </w:t>
      </w:r>
      <w:del w:id="126" w:author="Anish Banerjee" w:date="2020-08-12T09:09:00Z">
        <w:r w:rsidRPr="00B20F7F" w:rsidDel="007B71EF">
          <w:rPr>
            <w:rFonts w:ascii="Adobe Heiti Std R" w:eastAsia="Adobe Heiti Std R" w:hAnsi="Adobe Heiti Std R"/>
            <w:color w:val="000000" w:themeColor="text1"/>
            <w:sz w:val="28"/>
            <w:szCs w:val="24"/>
          </w:rPr>
          <w:delText>practical  knowledge</w:delText>
        </w:r>
      </w:del>
      <w:ins w:id="127" w:author="Anish Banerjee" w:date="2020-08-12T09:09:00Z">
        <w:r w:rsidR="007B71EF" w:rsidRPr="00B20F7F">
          <w:rPr>
            <w:rFonts w:ascii="Adobe Heiti Std R" w:eastAsia="Adobe Heiti Std R" w:hAnsi="Adobe Heiti Std R"/>
            <w:color w:val="000000" w:themeColor="text1"/>
            <w:sz w:val="28"/>
            <w:szCs w:val="24"/>
          </w:rPr>
          <w:t>practical knowledge</w:t>
        </w:r>
      </w:ins>
      <w:r w:rsidRPr="00B20F7F">
        <w:rPr>
          <w:rFonts w:ascii="Adobe Heiti Std R" w:eastAsia="Adobe Heiti Std R" w:hAnsi="Adobe Heiti Std R"/>
          <w:color w:val="000000" w:themeColor="text1"/>
          <w:sz w:val="28"/>
          <w:szCs w:val="24"/>
        </w:rPr>
        <w:t xml:space="preserve"> and her kind supervision.  </w:t>
      </w:r>
    </w:p>
    <w:p w14:paraId="0EE84BE3" w14:textId="36FDE545" w:rsidR="00B20F7F" w:rsidRPr="00B20F7F" w:rsidRDefault="00B20F7F" w:rsidP="00B20F7F">
      <w:pPr>
        <w:jc w:val="center"/>
        <w:rPr>
          <w:rFonts w:ascii="Adobe Heiti Std R" w:eastAsia="Adobe Heiti Std R" w:hAnsi="Adobe Heiti Std R"/>
          <w:color w:val="000000" w:themeColor="text1"/>
          <w:sz w:val="28"/>
          <w:szCs w:val="24"/>
        </w:rPr>
      </w:pPr>
      <w:r w:rsidRPr="00B20F7F">
        <w:rPr>
          <w:rFonts w:ascii="Adobe Heiti Std R" w:eastAsia="Adobe Heiti Std R" w:hAnsi="Adobe Heiti Std R"/>
          <w:color w:val="000000" w:themeColor="text1"/>
          <w:sz w:val="28"/>
          <w:szCs w:val="24"/>
        </w:rPr>
        <w:t xml:space="preserve">Their guidance and supervision were very helpful in bringing this </w:t>
      </w:r>
      <w:r w:rsidR="0021300D" w:rsidRPr="00B20F7F">
        <w:rPr>
          <w:rFonts w:ascii="Adobe Heiti Std R" w:eastAsia="Adobe Heiti Std R" w:hAnsi="Adobe Heiti Std R"/>
          <w:color w:val="000000" w:themeColor="text1"/>
          <w:sz w:val="28"/>
          <w:szCs w:val="24"/>
        </w:rPr>
        <w:t>work to</w:t>
      </w:r>
      <w:r w:rsidRPr="00B20F7F">
        <w:rPr>
          <w:rFonts w:ascii="Adobe Heiti Std R" w:eastAsia="Adobe Heiti Std R" w:hAnsi="Adobe Heiti Std R"/>
          <w:color w:val="000000" w:themeColor="text1"/>
          <w:sz w:val="28"/>
          <w:szCs w:val="24"/>
        </w:rPr>
        <w:t xml:space="preserve"> conclusion.</w:t>
      </w:r>
    </w:p>
    <w:p w14:paraId="00B40A20" w14:textId="77777777" w:rsidR="00B20F7F" w:rsidRPr="00B20F7F" w:rsidRDefault="00B20F7F" w:rsidP="00B20F7F">
      <w:pPr>
        <w:jc w:val="center"/>
        <w:rPr>
          <w:rFonts w:ascii="Adobe Heiti Std R" w:eastAsia="Adobe Heiti Std R" w:hAnsi="Adobe Heiti Std R"/>
          <w:color w:val="000000" w:themeColor="text1"/>
          <w:sz w:val="28"/>
          <w:szCs w:val="24"/>
        </w:rPr>
      </w:pPr>
    </w:p>
    <w:p w14:paraId="65FD4081" w14:textId="2BF49B9E" w:rsidR="00CF2773" w:rsidRDefault="00B20F7F" w:rsidP="00B20F7F">
      <w:r>
        <w:rPr>
          <w:rFonts w:ascii="Adobe Heiti Std R" w:eastAsia="Adobe Heiti Std R" w:hAnsi="Adobe Heiti Std R"/>
          <w:color w:val="000000" w:themeColor="text1"/>
          <w:sz w:val="28"/>
          <w:szCs w:val="24"/>
        </w:rPr>
        <w:t>[Name]</w:t>
      </w:r>
    </w:p>
    <w:sectPr w:rsidR="00CF2773" w:rsidSect="00996DA0">
      <w:type w:val="continuous"/>
      <w:pgSz w:w="12240" w:h="15840"/>
      <w:pgMar w:top="1440" w:right="1440" w:bottom="1440" w:left="1440" w:header="720" w:footer="720" w:gutter="0"/>
      <w:pgNumType w:fmt="numberInDash"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E185AD" w14:textId="77777777" w:rsidR="009C7E73" w:rsidRDefault="009C7E73" w:rsidP="00801960">
      <w:pPr>
        <w:spacing w:after="0" w:line="240" w:lineRule="auto"/>
      </w:pPr>
      <w:r>
        <w:separator/>
      </w:r>
    </w:p>
  </w:endnote>
  <w:endnote w:type="continuationSeparator" w:id="0">
    <w:p w14:paraId="0B04103E" w14:textId="77777777" w:rsidR="009C7E73" w:rsidRDefault="009C7E73" w:rsidP="00801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iriam Fixed">
    <w:charset w:val="B1"/>
    <w:family w:val="modern"/>
    <w:pitch w:val="fixed"/>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Adobe Heiti Std R">
    <w:altName w:val="Yu Gothic"/>
    <w:panose1 w:val="00000000000000000000"/>
    <w:charset w:val="80"/>
    <w:family w:val="swiss"/>
    <w:notTrueType/>
    <w:pitch w:val="variable"/>
    <w:sig w:usb0="00000207" w:usb1="0A0F1810" w:usb2="00000016" w:usb3="00000000" w:csb0="0006000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47781" w14:textId="77777777" w:rsidR="00A854A2" w:rsidRDefault="00A854A2">
    <w:pPr>
      <w:pStyle w:val="Footer"/>
      <w:tabs>
        <w:tab w:val="clear" w:pos="4680"/>
        <w:tab w:val="clear" w:pos="9360"/>
      </w:tabs>
      <w:jc w:val="center"/>
      <w:rPr>
        <w:caps/>
        <w:noProof/>
        <w:color w:val="5B9BD5" w:themeColor="accent1"/>
      </w:rPr>
    </w:pPr>
  </w:p>
  <w:p w14:paraId="76E98B0B" w14:textId="77777777" w:rsidR="00A854A2" w:rsidRDefault="00A85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C82DD" w14:textId="77777777" w:rsidR="009C7E73" w:rsidRDefault="009C7E73" w:rsidP="00801960">
      <w:pPr>
        <w:spacing w:after="0" w:line="240" w:lineRule="auto"/>
      </w:pPr>
      <w:r>
        <w:separator/>
      </w:r>
    </w:p>
  </w:footnote>
  <w:footnote w:type="continuationSeparator" w:id="0">
    <w:p w14:paraId="54D16909" w14:textId="77777777" w:rsidR="009C7E73" w:rsidRDefault="009C7E73" w:rsidP="008019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C9938" w14:textId="0AE95A3E" w:rsidR="00A854A2" w:rsidRDefault="00A854A2">
    <w:pPr>
      <w:pStyle w:val="Header"/>
    </w:pPr>
    <w:r>
      <w:rPr>
        <w:noProof/>
      </w:rPr>
      <mc:AlternateContent>
        <mc:Choice Requires="wps">
          <w:drawing>
            <wp:anchor distT="0" distB="0" distL="118745" distR="118745" simplePos="0" relativeHeight="251661312" behindDoc="1" locked="0" layoutInCell="1" allowOverlap="0" wp14:anchorId="3537A73C" wp14:editId="22744C2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60" name="Rectangle 60"/>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467408142"/>
                            <w:dataBinding w:prefixMappings="xmlns:ns0='http://purl.org/dc/elements/1.1/' xmlns:ns1='http://schemas.openxmlformats.org/package/2006/metadata/core-properties' " w:xpath="/ns1:coreProperties[1]/ns0:title[1]" w:storeItemID="{6C3C8BC8-F283-45AE-878A-BAB7291924A1}"/>
                            <w:text/>
                          </w:sdtPr>
                          <w:sdtEndPr/>
                          <w:sdtContent>
                            <w:p w14:paraId="095FCC83" w14:textId="13FF6842" w:rsidR="00A854A2" w:rsidRDefault="00A854A2">
                              <w:pPr>
                                <w:pStyle w:val="Header"/>
                                <w:tabs>
                                  <w:tab w:val="clear" w:pos="4680"/>
                                  <w:tab w:val="clear" w:pos="9360"/>
                                </w:tabs>
                                <w:jc w:val="center"/>
                                <w:rPr>
                                  <w:caps/>
                                  <w:color w:val="FFFFFF" w:themeColor="background1"/>
                                </w:rPr>
                              </w:pPr>
                              <w:r>
                                <w:rPr>
                                  <w:caps/>
                                  <w:color w:val="FFFFFF" w:themeColor="background1"/>
                                </w:rPr>
                                <w:t>Fighting CORONA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537A73C" id="Rectangle 60" o:spid="_x0000_s1027"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" o:allowoverlap="f" fillcolor="#c00000" stroked="f" strokeweight="1pt">
              <v:textbox style="mso-fit-shape-to-text:t">
                <w:txbxContent>
                  <w:sdt>
                    <w:sdtPr>
                      <w:rPr>
                        <w:caps/>
                        <w:color w:val="FFFFFF" w:themeColor="background1"/>
                      </w:rPr>
                      <w:alias w:val="Title"/>
                      <w:tag w:val=""/>
                      <w:id w:val="467408142"/>
                      <w:dataBinding w:prefixMappings="xmlns:ns0='http://purl.org/dc/elements/1.1/' xmlns:ns1='http://schemas.openxmlformats.org/package/2006/metadata/core-properties' " w:xpath="/ns1:coreProperties[1]/ns0:title[1]" w:storeItemID="{6C3C8BC8-F283-45AE-878A-BAB7291924A1}"/>
                      <w:text/>
                    </w:sdtPr>
                    <w:sdtContent>
                      <w:p w14:paraId="095FCC83" w14:textId="13FF6842" w:rsidR="00A854A2" w:rsidRDefault="00A854A2">
                        <w:pPr>
                          <w:pStyle w:val="Header"/>
                          <w:tabs>
                            <w:tab w:val="clear" w:pos="4680"/>
                            <w:tab w:val="clear" w:pos="9360"/>
                          </w:tabs>
                          <w:jc w:val="center"/>
                          <w:rPr>
                            <w:caps/>
                            <w:color w:val="FFFFFF" w:themeColor="background1"/>
                          </w:rPr>
                        </w:pPr>
                        <w:r>
                          <w:rPr>
                            <w:caps/>
                            <w:color w:val="FFFFFF" w:themeColor="background1"/>
                          </w:rPr>
                          <w:t>Fighting CORONA</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480A0" w14:textId="03A51845" w:rsidR="00A854A2" w:rsidRDefault="00A854A2">
    <w:pPr>
      <w:pStyle w:val="Header"/>
    </w:pPr>
    <w:r>
      <w:rPr>
        <w:noProof/>
      </w:rPr>
      <mc:AlternateContent>
        <mc:Choice Requires="wps">
          <w:drawing>
            <wp:anchor distT="0" distB="0" distL="118745" distR="118745" simplePos="0" relativeHeight="251659264" behindDoc="1" locked="0" layoutInCell="1" allowOverlap="0" wp14:anchorId="6FA0C7B6" wp14:editId="63A466E1">
              <wp:simplePos x="0" y="0"/>
              <wp:positionH relativeFrom="margin">
                <wp:align>left</wp:align>
              </wp:positionH>
              <wp:positionV relativeFrom="page">
                <wp:posOffset>457200</wp:posOffset>
              </wp:positionV>
              <wp:extent cx="6181725" cy="269875"/>
              <wp:effectExtent l="0" t="0" r="9525" b="0"/>
              <wp:wrapSquare wrapText="bothSides"/>
              <wp:docPr id="197" name="Rectangle 197"/>
              <wp:cNvGraphicFramePr/>
              <a:graphic xmlns:a="http://schemas.openxmlformats.org/drawingml/2006/main">
                <a:graphicData uri="http://schemas.microsoft.com/office/word/2010/wordprocessingShape">
                  <wps:wsp>
                    <wps:cNvSpPr/>
                    <wps:spPr>
                      <a:xfrm>
                        <a:off x="0" y="0"/>
                        <a:ext cx="6181725" cy="26987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F8E5D7C" w14:textId="1036333F" w:rsidR="00A854A2" w:rsidRDefault="00A854A2">
                              <w:pPr>
                                <w:pStyle w:val="Header"/>
                                <w:tabs>
                                  <w:tab w:val="clear" w:pos="4680"/>
                                  <w:tab w:val="clear" w:pos="9360"/>
                                </w:tabs>
                                <w:jc w:val="center"/>
                                <w:rPr>
                                  <w:caps/>
                                  <w:color w:val="FFFFFF" w:themeColor="background1"/>
                                </w:rPr>
                              </w:pPr>
                              <w:r>
                                <w:rPr>
                                  <w:caps/>
                                  <w:color w:val="FFFFFF" w:themeColor="background1"/>
                                </w:rPr>
                                <w:t>Fighting CORONA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6FA0C7B6" id="Rectangle 197" o:spid="_x0000_s1028" style="position:absolute;margin-left:0;margin-top:36pt;width:486.75pt;height:21.25pt;z-index:-251657216;visibility:visible;mso-wrap-style:square;mso-width-percent:0;mso-height-percent:27;mso-wrap-distance-left:9.35pt;mso-wrap-distance-top:0;mso-wrap-distance-right:9.35pt;mso-wrap-distance-bottom:0;mso-position-horizontal:left;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" o:allowoverlap="f" fillcolor="#c00000"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F8E5D7C" w14:textId="1036333F" w:rsidR="00A854A2" w:rsidRDefault="00A854A2">
                        <w:pPr>
                          <w:pStyle w:val="Header"/>
                          <w:tabs>
                            <w:tab w:val="clear" w:pos="4680"/>
                            <w:tab w:val="clear" w:pos="9360"/>
                          </w:tabs>
                          <w:jc w:val="center"/>
                          <w:rPr>
                            <w:caps/>
                            <w:color w:val="FFFFFF" w:themeColor="background1"/>
                          </w:rPr>
                        </w:pPr>
                        <w:r>
                          <w:rPr>
                            <w:caps/>
                            <w:color w:val="FFFFFF" w:themeColor="background1"/>
                          </w:rPr>
                          <w:t>Fighting CORONA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clip_image001"/>
      </v:shape>
    </w:pict>
  </w:numPicBullet>
  <w:abstractNum w:abstractNumId="0" w15:restartNumberingAfterBreak="0">
    <w:nsid w:val="0A230660"/>
    <w:multiLevelType w:val="hybridMultilevel"/>
    <w:tmpl w:val="14541E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B35B36"/>
    <w:multiLevelType w:val="hybridMultilevel"/>
    <w:tmpl w:val="7EDE6AA2"/>
    <w:lvl w:ilvl="0" w:tplc="40090011">
      <w:start w:val="3"/>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384BFA"/>
    <w:multiLevelType w:val="hybridMultilevel"/>
    <w:tmpl w:val="7EDE6AA2"/>
    <w:lvl w:ilvl="0" w:tplc="40090011">
      <w:start w:val="3"/>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9B78D7"/>
    <w:multiLevelType w:val="multilevel"/>
    <w:tmpl w:val="40D4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416C6"/>
    <w:multiLevelType w:val="hybridMultilevel"/>
    <w:tmpl w:val="A7444CA8"/>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47636E37"/>
    <w:multiLevelType w:val="hybridMultilevel"/>
    <w:tmpl w:val="64DCB678"/>
    <w:lvl w:ilvl="0" w:tplc="C144C334">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5882E66"/>
    <w:multiLevelType w:val="hybridMultilevel"/>
    <w:tmpl w:val="38521E58"/>
    <w:lvl w:ilvl="0" w:tplc="CDFCC46E">
      <w:start w:val="1"/>
      <w:numFmt w:val="decimal"/>
      <w:lvlText w:val="%1)"/>
      <w:lvlJc w:val="left"/>
      <w:pPr>
        <w:ind w:left="720" w:hanging="360"/>
      </w:pPr>
      <w:rPr>
        <w:rFonts w:asciiTheme="majorHAnsi" w:hAnsiTheme="majorHAnsi" w:cstheme="majorBidi"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7368DF"/>
    <w:multiLevelType w:val="hybridMultilevel"/>
    <w:tmpl w:val="D082C9F6"/>
    <w:lvl w:ilvl="0" w:tplc="0B16BB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6"/>
  </w:num>
  <w:num w:numId="4">
    <w:abstractNumId w:val="7"/>
  </w:num>
  <w:num w:numId="5">
    <w:abstractNumId w:val="3"/>
  </w:num>
  <w:num w:numId="6">
    <w:abstractNumId w:val="1"/>
  </w:num>
  <w:num w:numId="7">
    <w:abstractNumId w:val="5"/>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ish Banerjee">
    <w15:presenceInfo w15:providerId="Windows Live" w15:userId="37678d8f95e66211"/>
  </w15:person>
  <w15:person w15:author="Himanshu Ranjan">
    <w15:presenceInfo w15:providerId="Windows Live" w15:userId="9fbb185bb561ec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trackRevisions/>
  <w:documentProtection w:edit="trackedChanges" w:enforcement="1" w:cryptProviderType="rsaAES" w:cryptAlgorithmClass="hash" w:cryptAlgorithmType="typeAny" w:cryptAlgorithmSid="14" w:cryptSpinCount="100000" w:hash="v861eVlQyc2c0AJKgyTgjjCvBQToNGVyKvrvsqevpB5PPDWFl9VwQ2llOr8hstw8sLp0G2zzesMTyFWnDR/4gw==" w:salt="IXJ8oSayjxnRdZszKvowl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960"/>
    <w:rsid w:val="0001105F"/>
    <w:rsid w:val="000328F7"/>
    <w:rsid w:val="000D4B00"/>
    <w:rsid w:val="00187A8B"/>
    <w:rsid w:val="0019253B"/>
    <w:rsid w:val="00201293"/>
    <w:rsid w:val="00211665"/>
    <w:rsid w:val="0021300D"/>
    <w:rsid w:val="00215684"/>
    <w:rsid w:val="00242492"/>
    <w:rsid w:val="002602F2"/>
    <w:rsid w:val="002D0B1B"/>
    <w:rsid w:val="002D23F0"/>
    <w:rsid w:val="002F57C8"/>
    <w:rsid w:val="0031719F"/>
    <w:rsid w:val="003910ED"/>
    <w:rsid w:val="003E68B1"/>
    <w:rsid w:val="00422BB3"/>
    <w:rsid w:val="004C1EA0"/>
    <w:rsid w:val="004E1B43"/>
    <w:rsid w:val="004F1296"/>
    <w:rsid w:val="005003B5"/>
    <w:rsid w:val="005E140A"/>
    <w:rsid w:val="005E68E7"/>
    <w:rsid w:val="00600587"/>
    <w:rsid w:val="006819F4"/>
    <w:rsid w:val="00694A50"/>
    <w:rsid w:val="006B05D4"/>
    <w:rsid w:val="007838FF"/>
    <w:rsid w:val="007A70F1"/>
    <w:rsid w:val="007B2FBF"/>
    <w:rsid w:val="007B71EF"/>
    <w:rsid w:val="007D25FB"/>
    <w:rsid w:val="00801960"/>
    <w:rsid w:val="008A048A"/>
    <w:rsid w:val="008D5187"/>
    <w:rsid w:val="008D5739"/>
    <w:rsid w:val="008D6574"/>
    <w:rsid w:val="00931ED4"/>
    <w:rsid w:val="0093302C"/>
    <w:rsid w:val="00996DA0"/>
    <w:rsid w:val="009C7E73"/>
    <w:rsid w:val="00A061C9"/>
    <w:rsid w:val="00A854A2"/>
    <w:rsid w:val="00AA0583"/>
    <w:rsid w:val="00AA43CC"/>
    <w:rsid w:val="00B11285"/>
    <w:rsid w:val="00B20F7F"/>
    <w:rsid w:val="00B21255"/>
    <w:rsid w:val="00B34886"/>
    <w:rsid w:val="00B424A2"/>
    <w:rsid w:val="00B763FF"/>
    <w:rsid w:val="00B80E60"/>
    <w:rsid w:val="00BA2C7C"/>
    <w:rsid w:val="00BD58B0"/>
    <w:rsid w:val="00C110FE"/>
    <w:rsid w:val="00C5057C"/>
    <w:rsid w:val="00C67E22"/>
    <w:rsid w:val="00C82BCF"/>
    <w:rsid w:val="00C951C1"/>
    <w:rsid w:val="00CD722B"/>
    <w:rsid w:val="00CF2773"/>
    <w:rsid w:val="00DE571E"/>
    <w:rsid w:val="00E00159"/>
    <w:rsid w:val="00E3569E"/>
    <w:rsid w:val="00E7258C"/>
    <w:rsid w:val="00ED0696"/>
    <w:rsid w:val="00F20144"/>
    <w:rsid w:val="00FC71BA"/>
    <w:rsid w:val="00FE2C3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39D75"/>
  <w15:chartTrackingRefBased/>
  <w15:docId w15:val="{12592DCB-BD8F-4100-B66C-2EF3924B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960"/>
    <w:pPr>
      <w:spacing w:line="256" w:lineRule="auto"/>
    </w:pPr>
  </w:style>
  <w:style w:type="paragraph" w:styleId="Heading1">
    <w:name w:val="heading 1"/>
    <w:next w:val="Normal"/>
    <w:link w:val="Heading1Char"/>
    <w:uiPriority w:val="9"/>
    <w:qFormat/>
    <w:rsid w:val="00801960"/>
    <w:pPr>
      <w:keepNext/>
      <w:keepLines/>
      <w:spacing w:after="24" w:line="256" w:lineRule="auto"/>
      <w:ind w:left="10"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unhideWhenUsed/>
    <w:qFormat/>
    <w:rsid w:val="00C67E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05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960"/>
    <w:rPr>
      <w:rFonts w:ascii="Calibri" w:eastAsia="Calibri" w:hAnsi="Calibri" w:cs="Calibri"/>
      <w:b/>
      <w:color w:val="000000"/>
      <w:sz w:val="24"/>
    </w:rPr>
  </w:style>
  <w:style w:type="paragraph" w:styleId="ListParagraph">
    <w:name w:val="List Paragraph"/>
    <w:basedOn w:val="Normal"/>
    <w:uiPriority w:val="34"/>
    <w:qFormat/>
    <w:rsid w:val="00801960"/>
    <w:pPr>
      <w:ind w:left="720"/>
      <w:contextualSpacing/>
    </w:pPr>
  </w:style>
  <w:style w:type="paragraph" w:styleId="Header">
    <w:name w:val="header"/>
    <w:basedOn w:val="Normal"/>
    <w:link w:val="HeaderChar"/>
    <w:uiPriority w:val="99"/>
    <w:unhideWhenUsed/>
    <w:rsid w:val="008019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960"/>
  </w:style>
  <w:style w:type="paragraph" w:styleId="Footer">
    <w:name w:val="footer"/>
    <w:basedOn w:val="Normal"/>
    <w:link w:val="FooterChar"/>
    <w:uiPriority w:val="99"/>
    <w:unhideWhenUsed/>
    <w:rsid w:val="008019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960"/>
  </w:style>
  <w:style w:type="character" w:customStyle="1" w:styleId="Heading2Char">
    <w:name w:val="Heading 2 Char"/>
    <w:basedOn w:val="DefaultParagraphFont"/>
    <w:link w:val="Heading2"/>
    <w:uiPriority w:val="9"/>
    <w:rsid w:val="00C67E22"/>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C67E22"/>
    <w:rPr>
      <w:i/>
      <w:iCs/>
    </w:rPr>
  </w:style>
  <w:style w:type="paragraph" w:customStyle="1" w:styleId="Code">
    <w:name w:val="Code"/>
    <w:basedOn w:val="Normal"/>
    <w:link w:val="CodeChar"/>
    <w:qFormat/>
    <w:rsid w:val="008A048A"/>
    <w:pPr>
      <w:spacing w:after="40" w:line="240" w:lineRule="auto"/>
    </w:pPr>
    <w:rPr>
      <w:rFonts w:ascii="Miriam Fixed" w:hAnsi="Miriam Fixed" w:cs="Miriam Fixed"/>
      <w:sz w:val="20"/>
    </w:rPr>
  </w:style>
  <w:style w:type="character" w:customStyle="1" w:styleId="CodeChar">
    <w:name w:val="Code Char"/>
    <w:basedOn w:val="DefaultParagraphFont"/>
    <w:link w:val="Code"/>
    <w:rsid w:val="008A048A"/>
    <w:rPr>
      <w:rFonts w:ascii="Miriam Fixed" w:hAnsi="Miriam Fixed" w:cs="Miriam Fixed"/>
      <w:sz w:val="20"/>
    </w:rPr>
  </w:style>
  <w:style w:type="character" w:customStyle="1" w:styleId="Heading3Char">
    <w:name w:val="Heading 3 Char"/>
    <w:basedOn w:val="DefaultParagraphFont"/>
    <w:link w:val="Heading3"/>
    <w:uiPriority w:val="9"/>
    <w:rsid w:val="006B05D4"/>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5003B5"/>
    <w:pPr>
      <w:spacing w:after="0" w:line="240" w:lineRule="auto"/>
    </w:pPr>
    <w:rPr>
      <w:rFonts w:eastAsiaTheme="minorEastAsia"/>
    </w:rPr>
  </w:style>
  <w:style w:type="character" w:customStyle="1" w:styleId="NoSpacingChar">
    <w:name w:val="No Spacing Char"/>
    <w:basedOn w:val="DefaultParagraphFont"/>
    <w:link w:val="NoSpacing"/>
    <w:uiPriority w:val="1"/>
    <w:rsid w:val="005003B5"/>
    <w:rPr>
      <w:rFonts w:eastAsiaTheme="minorEastAsia"/>
    </w:rPr>
  </w:style>
  <w:style w:type="paragraph" w:styleId="Title">
    <w:name w:val="Title"/>
    <w:basedOn w:val="Normal"/>
    <w:next w:val="Normal"/>
    <w:link w:val="TitleChar"/>
    <w:uiPriority w:val="10"/>
    <w:qFormat/>
    <w:rsid w:val="00B348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88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01293"/>
    <w:pPr>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rsid w:val="00B21255"/>
    <w:pPr>
      <w:tabs>
        <w:tab w:val="right" w:leader="dot" w:pos="9350"/>
      </w:tabs>
      <w:spacing w:after="100" w:line="259" w:lineRule="auto"/>
      <w:ind w:left="220"/>
    </w:pPr>
    <w:rPr>
      <w:rFonts w:eastAsiaTheme="minorEastAsia" w:cs="Times New Roman"/>
      <w:noProof/>
    </w:rPr>
  </w:style>
  <w:style w:type="paragraph" w:styleId="TOC1">
    <w:name w:val="toc 1"/>
    <w:basedOn w:val="Normal"/>
    <w:next w:val="Normal"/>
    <w:autoRedefine/>
    <w:uiPriority w:val="39"/>
    <w:unhideWhenUsed/>
    <w:rsid w:val="00201293"/>
    <w:pPr>
      <w:spacing w:after="100" w:line="259" w:lineRule="auto"/>
    </w:pPr>
    <w:rPr>
      <w:rFonts w:eastAsiaTheme="minorEastAsia" w:cs="Times New Roman"/>
    </w:rPr>
  </w:style>
  <w:style w:type="paragraph" w:styleId="TOC3">
    <w:name w:val="toc 3"/>
    <w:basedOn w:val="Normal"/>
    <w:next w:val="Normal"/>
    <w:autoRedefine/>
    <w:uiPriority w:val="39"/>
    <w:unhideWhenUsed/>
    <w:rsid w:val="00201293"/>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B21255"/>
    <w:rPr>
      <w:color w:val="0563C1" w:themeColor="hyperlink"/>
      <w:u w:val="single"/>
    </w:rPr>
  </w:style>
  <w:style w:type="paragraph" w:styleId="Subtitle">
    <w:name w:val="Subtitle"/>
    <w:basedOn w:val="Normal"/>
    <w:next w:val="Normal"/>
    <w:link w:val="SubtitleChar"/>
    <w:uiPriority w:val="11"/>
    <w:qFormat/>
    <w:rsid w:val="00C110FE"/>
    <w:pPr>
      <w:numPr>
        <w:ilvl w:val="1"/>
      </w:numPr>
      <w:spacing w:line="259" w:lineRule="auto"/>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C110FE"/>
    <w:rPr>
      <w:rFonts w:eastAsiaTheme="minorEastAsia" w:cs="Times New Roman"/>
      <w:color w:val="5A5A5A" w:themeColor="text1" w:themeTint="A5"/>
      <w:spacing w:val="15"/>
    </w:rPr>
  </w:style>
  <w:style w:type="character" w:styleId="LineNumber">
    <w:name w:val="line number"/>
    <w:basedOn w:val="DefaultParagraphFont"/>
    <w:uiPriority w:val="99"/>
    <w:semiHidden/>
    <w:unhideWhenUsed/>
    <w:rsid w:val="00B424A2"/>
  </w:style>
  <w:style w:type="paragraph" w:styleId="HTMLPreformatted">
    <w:name w:val="HTML Preformatted"/>
    <w:basedOn w:val="Normal"/>
    <w:link w:val="HTMLPreformattedChar"/>
    <w:uiPriority w:val="99"/>
    <w:unhideWhenUsed/>
    <w:rsid w:val="00996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96DA0"/>
    <w:rPr>
      <w:rFonts w:ascii="Courier New" w:eastAsia="Times New Roman" w:hAnsi="Courier New" w:cs="Courier New"/>
      <w:sz w:val="20"/>
      <w:szCs w:val="20"/>
      <w:lang w:val="en-IN" w:eastAsia="en-IN"/>
    </w:rPr>
  </w:style>
  <w:style w:type="paragraph" w:styleId="BalloonText">
    <w:name w:val="Balloon Text"/>
    <w:basedOn w:val="Normal"/>
    <w:link w:val="BalloonTextChar"/>
    <w:uiPriority w:val="99"/>
    <w:semiHidden/>
    <w:unhideWhenUsed/>
    <w:rsid w:val="007B71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1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71958">
      <w:bodyDiv w:val="1"/>
      <w:marLeft w:val="0"/>
      <w:marRight w:val="0"/>
      <w:marTop w:val="0"/>
      <w:marBottom w:val="0"/>
      <w:divBdr>
        <w:top w:val="none" w:sz="0" w:space="0" w:color="auto"/>
        <w:left w:val="none" w:sz="0" w:space="0" w:color="auto"/>
        <w:bottom w:val="none" w:sz="0" w:space="0" w:color="auto"/>
        <w:right w:val="none" w:sz="0" w:space="0" w:color="auto"/>
      </w:divBdr>
    </w:div>
    <w:div w:id="119155174">
      <w:bodyDiv w:val="1"/>
      <w:marLeft w:val="0"/>
      <w:marRight w:val="0"/>
      <w:marTop w:val="0"/>
      <w:marBottom w:val="0"/>
      <w:divBdr>
        <w:top w:val="none" w:sz="0" w:space="0" w:color="auto"/>
        <w:left w:val="none" w:sz="0" w:space="0" w:color="auto"/>
        <w:bottom w:val="none" w:sz="0" w:space="0" w:color="auto"/>
        <w:right w:val="none" w:sz="0" w:space="0" w:color="auto"/>
      </w:divBdr>
    </w:div>
    <w:div w:id="234970537">
      <w:bodyDiv w:val="1"/>
      <w:marLeft w:val="0"/>
      <w:marRight w:val="0"/>
      <w:marTop w:val="0"/>
      <w:marBottom w:val="0"/>
      <w:divBdr>
        <w:top w:val="none" w:sz="0" w:space="0" w:color="auto"/>
        <w:left w:val="none" w:sz="0" w:space="0" w:color="auto"/>
        <w:bottom w:val="none" w:sz="0" w:space="0" w:color="auto"/>
        <w:right w:val="none" w:sz="0" w:space="0" w:color="auto"/>
      </w:divBdr>
    </w:div>
    <w:div w:id="315382921">
      <w:bodyDiv w:val="1"/>
      <w:marLeft w:val="0"/>
      <w:marRight w:val="0"/>
      <w:marTop w:val="0"/>
      <w:marBottom w:val="0"/>
      <w:divBdr>
        <w:top w:val="none" w:sz="0" w:space="0" w:color="auto"/>
        <w:left w:val="none" w:sz="0" w:space="0" w:color="auto"/>
        <w:bottom w:val="none" w:sz="0" w:space="0" w:color="auto"/>
        <w:right w:val="none" w:sz="0" w:space="0" w:color="auto"/>
      </w:divBdr>
    </w:div>
    <w:div w:id="421683995">
      <w:bodyDiv w:val="1"/>
      <w:marLeft w:val="0"/>
      <w:marRight w:val="0"/>
      <w:marTop w:val="0"/>
      <w:marBottom w:val="0"/>
      <w:divBdr>
        <w:top w:val="none" w:sz="0" w:space="0" w:color="auto"/>
        <w:left w:val="none" w:sz="0" w:space="0" w:color="auto"/>
        <w:bottom w:val="none" w:sz="0" w:space="0" w:color="auto"/>
        <w:right w:val="none" w:sz="0" w:space="0" w:color="auto"/>
      </w:divBdr>
    </w:div>
    <w:div w:id="454104830">
      <w:bodyDiv w:val="1"/>
      <w:marLeft w:val="0"/>
      <w:marRight w:val="0"/>
      <w:marTop w:val="0"/>
      <w:marBottom w:val="0"/>
      <w:divBdr>
        <w:top w:val="none" w:sz="0" w:space="0" w:color="auto"/>
        <w:left w:val="none" w:sz="0" w:space="0" w:color="auto"/>
        <w:bottom w:val="none" w:sz="0" w:space="0" w:color="auto"/>
        <w:right w:val="none" w:sz="0" w:space="0" w:color="auto"/>
      </w:divBdr>
    </w:div>
    <w:div w:id="488793275">
      <w:bodyDiv w:val="1"/>
      <w:marLeft w:val="0"/>
      <w:marRight w:val="0"/>
      <w:marTop w:val="0"/>
      <w:marBottom w:val="0"/>
      <w:divBdr>
        <w:top w:val="none" w:sz="0" w:space="0" w:color="auto"/>
        <w:left w:val="none" w:sz="0" w:space="0" w:color="auto"/>
        <w:bottom w:val="none" w:sz="0" w:space="0" w:color="auto"/>
        <w:right w:val="none" w:sz="0" w:space="0" w:color="auto"/>
      </w:divBdr>
    </w:div>
    <w:div w:id="523792662">
      <w:bodyDiv w:val="1"/>
      <w:marLeft w:val="0"/>
      <w:marRight w:val="0"/>
      <w:marTop w:val="0"/>
      <w:marBottom w:val="0"/>
      <w:divBdr>
        <w:top w:val="none" w:sz="0" w:space="0" w:color="auto"/>
        <w:left w:val="none" w:sz="0" w:space="0" w:color="auto"/>
        <w:bottom w:val="none" w:sz="0" w:space="0" w:color="auto"/>
        <w:right w:val="none" w:sz="0" w:space="0" w:color="auto"/>
      </w:divBdr>
    </w:div>
    <w:div w:id="679552058">
      <w:bodyDiv w:val="1"/>
      <w:marLeft w:val="0"/>
      <w:marRight w:val="0"/>
      <w:marTop w:val="0"/>
      <w:marBottom w:val="0"/>
      <w:divBdr>
        <w:top w:val="none" w:sz="0" w:space="0" w:color="auto"/>
        <w:left w:val="none" w:sz="0" w:space="0" w:color="auto"/>
        <w:bottom w:val="none" w:sz="0" w:space="0" w:color="auto"/>
        <w:right w:val="none" w:sz="0" w:space="0" w:color="auto"/>
      </w:divBdr>
    </w:div>
    <w:div w:id="927887412">
      <w:bodyDiv w:val="1"/>
      <w:marLeft w:val="0"/>
      <w:marRight w:val="0"/>
      <w:marTop w:val="0"/>
      <w:marBottom w:val="0"/>
      <w:divBdr>
        <w:top w:val="none" w:sz="0" w:space="0" w:color="auto"/>
        <w:left w:val="none" w:sz="0" w:space="0" w:color="auto"/>
        <w:bottom w:val="none" w:sz="0" w:space="0" w:color="auto"/>
        <w:right w:val="none" w:sz="0" w:space="0" w:color="auto"/>
      </w:divBdr>
    </w:div>
    <w:div w:id="936408270">
      <w:bodyDiv w:val="1"/>
      <w:marLeft w:val="0"/>
      <w:marRight w:val="0"/>
      <w:marTop w:val="0"/>
      <w:marBottom w:val="0"/>
      <w:divBdr>
        <w:top w:val="none" w:sz="0" w:space="0" w:color="auto"/>
        <w:left w:val="none" w:sz="0" w:space="0" w:color="auto"/>
        <w:bottom w:val="none" w:sz="0" w:space="0" w:color="auto"/>
        <w:right w:val="none" w:sz="0" w:space="0" w:color="auto"/>
      </w:divBdr>
    </w:div>
    <w:div w:id="940726141">
      <w:bodyDiv w:val="1"/>
      <w:marLeft w:val="0"/>
      <w:marRight w:val="0"/>
      <w:marTop w:val="0"/>
      <w:marBottom w:val="0"/>
      <w:divBdr>
        <w:top w:val="none" w:sz="0" w:space="0" w:color="auto"/>
        <w:left w:val="none" w:sz="0" w:space="0" w:color="auto"/>
        <w:bottom w:val="none" w:sz="0" w:space="0" w:color="auto"/>
        <w:right w:val="none" w:sz="0" w:space="0" w:color="auto"/>
      </w:divBdr>
    </w:div>
    <w:div w:id="958023663">
      <w:bodyDiv w:val="1"/>
      <w:marLeft w:val="0"/>
      <w:marRight w:val="0"/>
      <w:marTop w:val="0"/>
      <w:marBottom w:val="0"/>
      <w:divBdr>
        <w:top w:val="none" w:sz="0" w:space="0" w:color="auto"/>
        <w:left w:val="none" w:sz="0" w:space="0" w:color="auto"/>
        <w:bottom w:val="none" w:sz="0" w:space="0" w:color="auto"/>
        <w:right w:val="none" w:sz="0" w:space="0" w:color="auto"/>
      </w:divBdr>
    </w:div>
    <w:div w:id="1029795644">
      <w:bodyDiv w:val="1"/>
      <w:marLeft w:val="0"/>
      <w:marRight w:val="0"/>
      <w:marTop w:val="0"/>
      <w:marBottom w:val="0"/>
      <w:divBdr>
        <w:top w:val="none" w:sz="0" w:space="0" w:color="auto"/>
        <w:left w:val="none" w:sz="0" w:space="0" w:color="auto"/>
        <w:bottom w:val="none" w:sz="0" w:space="0" w:color="auto"/>
        <w:right w:val="none" w:sz="0" w:space="0" w:color="auto"/>
      </w:divBdr>
    </w:div>
    <w:div w:id="1080251843">
      <w:bodyDiv w:val="1"/>
      <w:marLeft w:val="0"/>
      <w:marRight w:val="0"/>
      <w:marTop w:val="0"/>
      <w:marBottom w:val="0"/>
      <w:divBdr>
        <w:top w:val="none" w:sz="0" w:space="0" w:color="auto"/>
        <w:left w:val="none" w:sz="0" w:space="0" w:color="auto"/>
        <w:bottom w:val="none" w:sz="0" w:space="0" w:color="auto"/>
        <w:right w:val="none" w:sz="0" w:space="0" w:color="auto"/>
      </w:divBdr>
    </w:div>
    <w:div w:id="1097291208">
      <w:bodyDiv w:val="1"/>
      <w:marLeft w:val="0"/>
      <w:marRight w:val="0"/>
      <w:marTop w:val="0"/>
      <w:marBottom w:val="0"/>
      <w:divBdr>
        <w:top w:val="none" w:sz="0" w:space="0" w:color="auto"/>
        <w:left w:val="none" w:sz="0" w:space="0" w:color="auto"/>
        <w:bottom w:val="none" w:sz="0" w:space="0" w:color="auto"/>
        <w:right w:val="none" w:sz="0" w:space="0" w:color="auto"/>
      </w:divBdr>
    </w:div>
    <w:div w:id="1186943057">
      <w:bodyDiv w:val="1"/>
      <w:marLeft w:val="0"/>
      <w:marRight w:val="0"/>
      <w:marTop w:val="0"/>
      <w:marBottom w:val="0"/>
      <w:divBdr>
        <w:top w:val="none" w:sz="0" w:space="0" w:color="auto"/>
        <w:left w:val="none" w:sz="0" w:space="0" w:color="auto"/>
        <w:bottom w:val="none" w:sz="0" w:space="0" w:color="auto"/>
        <w:right w:val="none" w:sz="0" w:space="0" w:color="auto"/>
      </w:divBdr>
    </w:div>
    <w:div w:id="1377074768">
      <w:bodyDiv w:val="1"/>
      <w:marLeft w:val="0"/>
      <w:marRight w:val="0"/>
      <w:marTop w:val="0"/>
      <w:marBottom w:val="0"/>
      <w:divBdr>
        <w:top w:val="none" w:sz="0" w:space="0" w:color="auto"/>
        <w:left w:val="none" w:sz="0" w:space="0" w:color="auto"/>
        <w:bottom w:val="none" w:sz="0" w:space="0" w:color="auto"/>
        <w:right w:val="none" w:sz="0" w:space="0" w:color="auto"/>
      </w:divBdr>
    </w:div>
    <w:div w:id="1570114839">
      <w:bodyDiv w:val="1"/>
      <w:marLeft w:val="0"/>
      <w:marRight w:val="0"/>
      <w:marTop w:val="0"/>
      <w:marBottom w:val="0"/>
      <w:divBdr>
        <w:top w:val="none" w:sz="0" w:space="0" w:color="auto"/>
        <w:left w:val="none" w:sz="0" w:space="0" w:color="auto"/>
        <w:bottom w:val="none" w:sz="0" w:space="0" w:color="auto"/>
        <w:right w:val="none" w:sz="0" w:space="0" w:color="auto"/>
      </w:divBdr>
    </w:div>
    <w:div w:id="1660039526">
      <w:bodyDiv w:val="1"/>
      <w:marLeft w:val="0"/>
      <w:marRight w:val="0"/>
      <w:marTop w:val="0"/>
      <w:marBottom w:val="0"/>
      <w:divBdr>
        <w:top w:val="none" w:sz="0" w:space="0" w:color="auto"/>
        <w:left w:val="none" w:sz="0" w:space="0" w:color="auto"/>
        <w:bottom w:val="none" w:sz="0" w:space="0" w:color="auto"/>
        <w:right w:val="none" w:sz="0" w:space="0" w:color="auto"/>
      </w:divBdr>
    </w:div>
    <w:div w:id="1855025296">
      <w:bodyDiv w:val="1"/>
      <w:marLeft w:val="0"/>
      <w:marRight w:val="0"/>
      <w:marTop w:val="0"/>
      <w:marBottom w:val="0"/>
      <w:divBdr>
        <w:top w:val="none" w:sz="0" w:space="0" w:color="auto"/>
        <w:left w:val="none" w:sz="0" w:space="0" w:color="auto"/>
        <w:bottom w:val="none" w:sz="0" w:space="0" w:color="auto"/>
        <w:right w:val="none" w:sz="0" w:space="0" w:color="auto"/>
      </w:divBdr>
    </w:div>
    <w:div w:id="1874461792">
      <w:bodyDiv w:val="1"/>
      <w:marLeft w:val="0"/>
      <w:marRight w:val="0"/>
      <w:marTop w:val="0"/>
      <w:marBottom w:val="0"/>
      <w:divBdr>
        <w:top w:val="none" w:sz="0" w:space="0" w:color="auto"/>
        <w:left w:val="none" w:sz="0" w:space="0" w:color="auto"/>
        <w:bottom w:val="none" w:sz="0" w:space="0" w:color="auto"/>
        <w:right w:val="none" w:sz="0" w:space="0" w:color="auto"/>
      </w:divBdr>
    </w:div>
    <w:div w:id="208694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eader" Target="header1.xml"/><Relationship Id="rId22"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CF6C754320644B3BAB8DD8DB55D6E2F"/>
        <w:category>
          <w:name w:val="General"/>
          <w:gallery w:val="placeholder"/>
        </w:category>
        <w:types>
          <w:type w:val="bbPlcHdr"/>
        </w:types>
        <w:behaviors>
          <w:behavior w:val="content"/>
        </w:behaviors>
        <w:guid w:val="{7E8FAF30-90D5-4EC1-BD8D-250670C464DB}"/>
      </w:docPartPr>
      <w:docPartBody>
        <w:p w:rsidR="00C365D8" w:rsidRDefault="00C365D8" w:rsidP="00C365D8">
          <w:pPr>
            <w:pStyle w:val="5CF6C754320644B3BAB8DD8DB55D6E2F"/>
          </w:pPr>
          <w:r>
            <w:rPr>
              <w:rFonts w:asciiTheme="majorHAnsi" w:hAnsiTheme="majorHAnsi"/>
              <w:color w:val="FFFFFF" w:themeColor="background1"/>
              <w:sz w:val="96"/>
              <w:szCs w:val="96"/>
            </w:rPr>
            <w:t>[Document title]</w:t>
          </w:r>
        </w:p>
      </w:docPartBody>
    </w:docPart>
    <w:docPart>
      <w:docPartPr>
        <w:name w:val="ABD594D7DA18428B8DA0E98F15277CF6"/>
        <w:category>
          <w:name w:val="General"/>
          <w:gallery w:val="placeholder"/>
        </w:category>
        <w:types>
          <w:type w:val="bbPlcHdr"/>
        </w:types>
        <w:behaviors>
          <w:behavior w:val="content"/>
        </w:behaviors>
        <w:guid w:val="{AB5FF947-2D44-49B8-A80C-D56B0D35ECCC}"/>
      </w:docPartPr>
      <w:docPartBody>
        <w:p w:rsidR="00C365D8" w:rsidRDefault="00C365D8" w:rsidP="00C365D8">
          <w:pPr>
            <w:pStyle w:val="ABD594D7DA18428B8DA0E98F15277CF6"/>
          </w:pPr>
          <w:r>
            <w:rPr>
              <w:color w:val="FFFFFF" w:themeColor="background1"/>
              <w:sz w:val="32"/>
              <w:szCs w:val="32"/>
            </w:rPr>
            <w:t>[Document subtitle]</w:t>
          </w:r>
        </w:p>
      </w:docPartBody>
    </w:docPart>
    <w:docPart>
      <w:docPartPr>
        <w:name w:val="2F06B63490474311B8A499122AEE0BBE"/>
        <w:category>
          <w:name w:val="General"/>
          <w:gallery w:val="placeholder"/>
        </w:category>
        <w:types>
          <w:type w:val="bbPlcHdr"/>
        </w:types>
        <w:behaviors>
          <w:behavior w:val="content"/>
        </w:behaviors>
        <w:guid w:val="{8A25AE68-4455-4290-A895-5E74DCB39E0B}"/>
      </w:docPartPr>
      <w:docPartBody>
        <w:p w:rsidR="00C365D8" w:rsidRDefault="00C365D8" w:rsidP="00C365D8">
          <w:pPr>
            <w:pStyle w:val="2F06B63490474311B8A499122AEE0BBE"/>
          </w:pPr>
          <w:r>
            <w:rPr>
              <w:color w:val="FFFFFF" w:themeColor="background1"/>
            </w:rPr>
            <w:t>[Date]</w:t>
          </w:r>
        </w:p>
      </w:docPartBody>
    </w:docPart>
    <w:docPart>
      <w:docPartPr>
        <w:name w:val="FFAE7B98095D43FBBBDB7C6C233381F8"/>
        <w:category>
          <w:name w:val="General"/>
          <w:gallery w:val="placeholder"/>
        </w:category>
        <w:types>
          <w:type w:val="bbPlcHdr"/>
        </w:types>
        <w:behaviors>
          <w:behavior w:val="content"/>
        </w:behaviors>
        <w:guid w:val="{7FE509AD-8F16-482C-AAE3-1CEA0C6758CB}"/>
      </w:docPartPr>
      <w:docPartBody>
        <w:p w:rsidR="00C365D8" w:rsidRDefault="00C365D8" w:rsidP="00C365D8">
          <w:pPr>
            <w:pStyle w:val="FFAE7B98095D43FBBBDB7C6C233381F8"/>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iriam Fixed">
    <w:charset w:val="B1"/>
    <w:family w:val="modern"/>
    <w:pitch w:val="fixed"/>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Adobe Heiti Std R">
    <w:altName w:val="Yu Gothic"/>
    <w:panose1 w:val="00000000000000000000"/>
    <w:charset w:val="80"/>
    <w:family w:val="swiss"/>
    <w:notTrueType/>
    <w:pitch w:val="variable"/>
    <w:sig w:usb0="00000207" w:usb1="0A0F1810" w:usb2="00000016" w:usb3="00000000" w:csb0="00060007"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5D8"/>
    <w:rsid w:val="00437AD5"/>
    <w:rsid w:val="00BA32F7"/>
    <w:rsid w:val="00C365D8"/>
    <w:rsid w:val="00D2764D"/>
    <w:rsid w:val="00DB7CE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F6C754320644B3BAB8DD8DB55D6E2F">
    <w:name w:val="5CF6C754320644B3BAB8DD8DB55D6E2F"/>
    <w:rsid w:val="00C365D8"/>
  </w:style>
  <w:style w:type="paragraph" w:customStyle="1" w:styleId="ABD594D7DA18428B8DA0E98F15277CF6">
    <w:name w:val="ABD594D7DA18428B8DA0E98F15277CF6"/>
    <w:rsid w:val="00C365D8"/>
  </w:style>
  <w:style w:type="paragraph" w:customStyle="1" w:styleId="28F41E38EE694EEDBA1A7F07B513BA53">
    <w:name w:val="28F41E38EE694EEDBA1A7F07B513BA53"/>
    <w:rsid w:val="00C365D8"/>
  </w:style>
  <w:style w:type="paragraph" w:customStyle="1" w:styleId="5E0D334FF86748B19E7F01DA72563ED5">
    <w:name w:val="5E0D334FF86748B19E7F01DA72563ED5"/>
    <w:rsid w:val="00C365D8"/>
  </w:style>
  <w:style w:type="paragraph" w:customStyle="1" w:styleId="7837D719B4DE4A7A879CE14B439EE362">
    <w:name w:val="7837D719B4DE4A7A879CE14B439EE362"/>
    <w:rsid w:val="00C365D8"/>
  </w:style>
  <w:style w:type="paragraph" w:customStyle="1" w:styleId="E15739231E9444CBBC5C2165F39DB9A8">
    <w:name w:val="E15739231E9444CBBC5C2165F39DB9A8"/>
    <w:rsid w:val="00C365D8"/>
  </w:style>
  <w:style w:type="paragraph" w:customStyle="1" w:styleId="2F06B63490474311B8A499122AEE0BBE">
    <w:name w:val="2F06B63490474311B8A499122AEE0BBE"/>
    <w:rsid w:val="00C365D8"/>
  </w:style>
  <w:style w:type="paragraph" w:customStyle="1" w:styleId="FFAE7B98095D43FBBBDB7C6C233381F8">
    <w:name w:val="FFAE7B98095D43FBBBDB7C6C233381F8"/>
    <w:rsid w:val="00C365D8"/>
  </w:style>
  <w:style w:type="paragraph" w:customStyle="1" w:styleId="C4A4F828524943249ADFF61B2018528E">
    <w:name w:val="C4A4F828524943249ADFF61B2018528E"/>
    <w:rsid w:val="00BA32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XII F</PublishDate>
  <Abstract/>
  <CompanyAddress>Class-X 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18F347-115F-4A08-974E-7DF14AA4C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21</Pages>
  <Words>4567</Words>
  <Characters>26036</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Fighting CORONA</vt:lpstr>
    </vt:vector>
  </TitlesOfParts>
  <Company>Bal Bhavan International School, Dwarka</Company>
  <LinksUpToDate>false</LinksUpToDate>
  <CharactersWithSpaces>30542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Fighting CORONA</dc:title>
  <dc:subject>The Pandemic of 2020</dc:subject>
  <dc:creator>anish banerjee</dc:creator>
  <cp:keywords/>
  <dc:description/>
  <cp:lastModifiedBy>Anish Banerjee</cp:lastModifiedBy>
  <cp:revision>10</cp:revision>
  <dcterms:created xsi:type="dcterms:W3CDTF">2020-08-06T09:56:00Z</dcterms:created>
  <dcterms:modified xsi:type="dcterms:W3CDTF">2020-08-31T17:13:00Z</dcterms:modified>
  <cp:category>Bal Bhavan International School</cp:category>
</cp:coreProperties>
</file>